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A164" w14:textId="77777777" w:rsidR="00AF2EC2" w:rsidRDefault="00AF2EC2" w:rsidP="00AF2EC2">
      <w:pPr>
        <w:pStyle w:val="Heading2"/>
        <w:spacing w:line="240" w:lineRule="auto"/>
        <w:jc w:val="both"/>
      </w:pPr>
      <w:r>
        <w:t>Úvod</w:t>
      </w:r>
    </w:p>
    <w:p w14:paraId="7EB299F8" w14:textId="77777777" w:rsidR="00CE2689" w:rsidRDefault="00CE2689" w:rsidP="00CE2689">
      <w:pPr>
        <w:spacing w:line="240" w:lineRule="auto"/>
        <w:jc w:val="both"/>
      </w:pPr>
      <w:r>
        <w:t xml:space="preserve">V tomto experimentu zkoumáme rozhodování lidí ve strategických situacích. Na vašich rozhodnutích bude záviset, kolik si vyděláte peněz. Proto vám doporučujeme si následující instrukce důkladně prostudovat. Vydělané peníze vám vyplatíme na konci experimentu v hotovosti a v soukromí. </w:t>
      </w:r>
    </w:p>
    <w:p w14:paraId="24C9BB1A" w14:textId="77777777" w:rsidR="00CE2689" w:rsidRDefault="00CE2689" w:rsidP="00CE2689">
      <w:pPr>
        <w:spacing w:line="240" w:lineRule="auto"/>
        <w:jc w:val="both"/>
      </w:pPr>
      <w:r>
        <w:t>Pokud vás při čtení instrukcí nebo později při samotné hře napadne nějaký dotaz, prosíme, zvedněte ruku a moderátor experimentu k vám přijde a dotaz zodpoví.</w:t>
      </w:r>
    </w:p>
    <w:p w14:paraId="6A1B9F99" w14:textId="77777777" w:rsidR="00CE2689" w:rsidRDefault="00CE2689" w:rsidP="00CE2689">
      <w:pPr>
        <w:spacing w:line="240" w:lineRule="auto"/>
        <w:jc w:val="both"/>
      </w:pPr>
      <w:r>
        <w:t>Během celého experimentu nekomunikujte s ostatními účastníky, nepoužívejte mobilní telefon ani jiná elektronická zařízení vyjma počítače, u kterého jste usazeni, a věnujte svoji pozornost výhradně experimentu. V případě neuposlechnutí budete vyloučeni z experimentu bez nároku na odměnu.</w:t>
      </w:r>
    </w:p>
    <w:p w14:paraId="4D93376E" w14:textId="77777777" w:rsidR="00AF2EC2" w:rsidRDefault="00AF2EC2" w:rsidP="00AF2EC2">
      <w:pPr>
        <w:pStyle w:val="Heading2"/>
        <w:spacing w:line="240" w:lineRule="auto"/>
        <w:jc w:val="both"/>
      </w:pPr>
      <w:r>
        <w:t>Experiment</w:t>
      </w:r>
    </w:p>
    <w:p w14:paraId="2FEE351E" w14:textId="06FCDA6A" w:rsidR="00890895" w:rsidRDefault="00877D4B" w:rsidP="00890895">
      <w:pPr>
        <w:spacing w:line="240" w:lineRule="auto"/>
        <w:jc w:val="both"/>
        <w:rPr>
          <w:rFonts w:ascii="Calibri" w:hAnsi="Calibri" w:cs="Calibri"/>
          <w:color w:val="000000"/>
        </w:rPr>
      </w:pPr>
      <w:r>
        <w:t xml:space="preserve">Během celého experimentu </w:t>
      </w:r>
      <w:r>
        <w:rPr>
          <w:rFonts w:ascii="Calibri" w:hAnsi="Calibri" w:cs="Calibri"/>
          <w:color w:val="000000"/>
        </w:rPr>
        <w:t xml:space="preserve">budete spárovaní s jedním účastníkem tohoto sezení, kterého budeme nazývat „druhý hráč“. Identitu druhého hráče vám nesdělíme. </w:t>
      </w:r>
      <w:r w:rsidR="00682567">
        <w:rPr>
          <w:rFonts w:ascii="Calibri" w:hAnsi="Calibri" w:cs="Calibri"/>
          <w:color w:val="000000"/>
        </w:rPr>
        <w:t>Budete se rozhodovat v následující situaci.</w:t>
      </w:r>
    </w:p>
    <w:p w14:paraId="1B8EAE7C" w14:textId="3F94CF34" w:rsidR="00805F7C" w:rsidRPr="00805F7C" w:rsidRDefault="00805F7C" w:rsidP="00AF2EC2">
      <w:pPr>
        <w:spacing w:line="240" w:lineRule="auto"/>
        <w:jc w:val="both"/>
        <w:rPr>
          <w:b/>
          <w:bCs/>
        </w:rPr>
      </w:pPr>
      <w:bookmarkStart w:id="0" w:name="_Hlk115347648"/>
      <w:r w:rsidRPr="00E059B9">
        <w:rPr>
          <w:b/>
          <w:bCs/>
        </w:rPr>
        <w:t>Popis situace</w:t>
      </w:r>
    </w:p>
    <w:bookmarkEnd w:id="0"/>
    <w:p w14:paraId="20916006" w14:textId="77777777" w:rsidR="009C736B" w:rsidRPr="00EC794B" w:rsidRDefault="009C736B" w:rsidP="009C736B">
      <w:pPr>
        <w:spacing w:line="240" w:lineRule="auto"/>
        <w:jc w:val="both"/>
      </w:pPr>
      <w:r w:rsidRPr="00E248B5">
        <w:rPr>
          <w:b/>
          <w:bCs/>
          <w:rPrChange w:id="1" w:author="Vondráček, Štěpán" w:date="2022-10-11T10:28:00Z">
            <w:rPr/>
          </w:rPrChange>
        </w:rPr>
        <w:t>Rozhodnutí v této situaci spočívá ve volbě akce A nebo B. Možné výsledky vašeho rozhodnutí znázorňuje tabulka dole</w:t>
      </w:r>
      <w:r>
        <w:t xml:space="preserve">. </w:t>
      </w:r>
      <w:bookmarkStart w:id="2" w:name="_Hlk115347735"/>
      <w:r w:rsidRPr="00E248B5">
        <w:rPr>
          <w:b/>
          <w:bCs/>
          <w:rPrChange w:id="3" w:author="Vondráček, Štěpán" w:date="2022-10-11T10:28:00Z">
            <w:rPr/>
          </w:rPrChange>
        </w:rPr>
        <w:t>Vaše akce se odráží ve volbě řádku</w:t>
      </w:r>
      <w:r>
        <w:t xml:space="preserve">: Podle toho, zda zvolíte A nebo B, budou vaše výhry pocházet z prvního nebo druhého řádku. </w:t>
      </w:r>
      <w:r w:rsidRPr="00E248B5">
        <w:rPr>
          <w:b/>
          <w:bCs/>
          <w:rPrChange w:id="4" w:author="Vondráček, Štěpán" w:date="2022-10-11T10:29:00Z">
            <w:rPr/>
          </w:rPrChange>
        </w:rPr>
        <w:t xml:space="preserve">Akce druhého hráče se odráží ve volbě sloupce: </w:t>
      </w:r>
      <w:r>
        <w:t xml:space="preserve">podle toho, zda zvolí A nebo B, budou jeho výhry pocházet z prvního nebo druhého sloupce. </w:t>
      </w:r>
      <w:bookmarkEnd w:id="2"/>
    </w:p>
    <w:tbl>
      <w:tblPr>
        <w:tblStyle w:val="TableGrid"/>
        <w:tblpPr w:leftFromText="141" w:rightFromText="141" w:vertAnchor="text" w:horzAnchor="margin" w:tblpXSpec="center" w:tblpY="46"/>
        <w:tblW w:w="0" w:type="auto"/>
        <w:tblLook w:val="04A0" w:firstRow="1" w:lastRow="0" w:firstColumn="1" w:lastColumn="0" w:noHBand="0" w:noVBand="1"/>
      </w:tblPr>
      <w:tblGrid>
        <w:gridCol w:w="535"/>
        <w:gridCol w:w="1350"/>
        <w:gridCol w:w="2880"/>
        <w:gridCol w:w="2070"/>
      </w:tblGrid>
      <w:tr w:rsidR="009C736B" w14:paraId="643447B2" w14:textId="77777777" w:rsidTr="00420552">
        <w:tc>
          <w:tcPr>
            <w:tcW w:w="535" w:type="dxa"/>
          </w:tcPr>
          <w:p w14:paraId="041D8FC3" w14:textId="77777777" w:rsidR="009C736B" w:rsidRDefault="009C736B" w:rsidP="00420552"/>
        </w:tc>
        <w:tc>
          <w:tcPr>
            <w:tcW w:w="1350" w:type="dxa"/>
          </w:tcPr>
          <w:p w14:paraId="7D20ED8C" w14:textId="77777777" w:rsidR="009C736B" w:rsidRDefault="009C736B" w:rsidP="00420552">
            <w:pPr>
              <w:jc w:val="center"/>
            </w:pPr>
          </w:p>
        </w:tc>
        <w:tc>
          <w:tcPr>
            <w:tcW w:w="4950" w:type="dxa"/>
            <w:gridSpan w:val="2"/>
          </w:tcPr>
          <w:p w14:paraId="73461F86" w14:textId="77777777" w:rsidR="009C736B" w:rsidRDefault="009C736B" w:rsidP="00420552">
            <w:pPr>
              <w:jc w:val="center"/>
            </w:pPr>
            <w:r>
              <w:t>Druhý hráč</w:t>
            </w:r>
          </w:p>
        </w:tc>
      </w:tr>
      <w:tr w:rsidR="009C736B" w14:paraId="204FACD0" w14:textId="77777777" w:rsidTr="00420552">
        <w:tc>
          <w:tcPr>
            <w:tcW w:w="535" w:type="dxa"/>
          </w:tcPr>
          <w:p w14:paraId="44AF66C8" w14:textId="77777777" w:rsidR="009C736B" w:rsidRDefault="009C736B" w:rsidP="00420552">
            <w:pPr>
              <w:jc w:val="center"/>
            </w:pPr>
          </w:p>
        </w:tc>
        <w:tc>
          <w:tcPr>
            <w:tcW w:w="1350" w:type="dxa"/>
          </w:tcPr>
          <w:p w14:paraId="1806EECF" w14:textId="77777777" w:rsidR="009C736B" w:rsidRDefault="009C736B" w:rsidP="00420552">
            <w:pPr>
              <w:jc w:val="center"/>
            </w:pPr>
          </w:p>
        </w:tc>
        <w:tc>
          <w:tcPr>
            <w:tcW w:w="2880" w:type="dxa"/>
          </w:tcPr>
          <w:p w14:paraId="5D04411B" w14:textId="77777777" w:rsidR="009C736B" w:rsidRDefault="009C736B" w:rsidP="00420552">
            <w:pPr>
              <w:jc w:val="center"/>
            </w:pPr>
            <w:r>
              <w:t>A</w:t>
            </w:r>
          </w:p>
        </w:tc>
        <w:tc>
          <w:tcPr>
            <w:tcW w:w="2070" w:type="dxa"/>
          </w:tcPr>
          <w:p w14:paraId="074294B6" w14:textId="77777777" w:rsidR="009C736B" w:rsidRDefault="009C736B" w:rsidP="00420552">
            <w:pPr>
              <w:jc w:val="center"/>
            </w:pPr>
            <w:r>
              <w:t>B</w:t>
            </w:r>
          </w:p>
        </w:tc>
      </w:tr>
      <w:tr w:rsidR="009C736B" w14:paraId="50B65088" w14:textId="77777777" w:rsidTr="00420552">
        <w:trPr>
          <w:trHeight w:val="547"/>
        </w:trPr>
        <w:tc>
          <w:tcPr>
            <w:tcW w:w="535" w:type="dxa"/>
            <w:vMerge w:val="restart"/>
            <w:vAlign w:val="center"/>
          </w:tcPr>
          <w:p w14:paraId="2BA55EDC" w14:textId="77777777" w:rsidR="009C736B" w:rsidRDefault="009C736B" w:rsidP="00420552">
            <w:pPr>
              <w:jc w:val="center"/>
            </w:pPr>
            <w:r>
              <w:t>Já</w:t>
            </w:r>
          </w:p>
        </w:tc>
        <w:tc>
          <w:tcPr>
            <w:tcW w:w="1350" w:type="dxa"/>
            <w:vAlign w:val="center"/>
          </w:tcPr>
          <w:p w14:paraId="0234F9B7" w14:textId="77777777" w:rsidR="009C736B" w:rsidRDefault="009C736B" w:rsidP="00420552">
            <w:pPr>
              <w:jc w:val="center"/>
            </w:pPr>
            <w:r>
              <w:t>A</w:t>
            </w:r>
          </w:p>
        </w:tc>
        <w:tc>
          <w:tcPr>
            <w:tcW w:w="2880" w:type="dxa"/>
          </w:tcPr>
          <w:p w14:paraId="455C8226" w14:textId="77777777" w:rsidR="009C736B" w:rsidRDefault="009C736B" w:rsidP="00420552">
            <w:pPr>
              <w:jc w:val="center"/>
            </w:pPr>
            <w:r>
              <w:t xml:space="preserve">Já: </w:t>
            </w:r>
            <w:proofErr w:type="gramStart"/>
            <w:r>
              <w:t>200 – C</w:t>
            </w:r>
            <w:proofErr w:type="gramEnd"/>
            <w:r>
              <w:t xml:space="preserve"> </w:t>
            </w:r>
          </w:p>
          <w:p w14:paraId="08F9CD24" w14:textId="77777777" w:rsidR="009C736B" w:rsidRDefault="009C736B" w:rsidP="00420552">
            <w:pPr>
              <w:jc w:val="center"/>
            </w:pPr>
            <w:r>
              <w:t xml:space="preserve">Druhý hráč: </w:t>
            </w:r>
            <w:proofErr w:type="gramStart"/>
            <w:r>
              <w:t>200 – C</w:t>
            </w:r>
            <w:proofErr w:type="gramEnd"/>
          </w:p>
        </w:tc>
        <w:tc>
          <w:tcPr>
            <w:tcW w:w="2070" w:type="dxa"/>
          </w:tcPr>
          <w:p w14:paraId="723FA6AE" w14:textId="77777777" w:rsidR="009C736B" w:rsidRDefault="009C736B" w:rsidP="00420552">
            <w:pPr>
              <w:jc w:val="center"/>
            </w:pPr>
            <w:r>
              <w:t xml:space="preserve">Já: </w:t>
            </w:r>
            <w:proofErr w:type="gramStart"/>
            <w:r>
              <w:t>250  –</w:t>
            </w:r>
            <w:proofErr w:type="gramEnd"/>
            <w:r>
              <w:t xml:space="preserve"> C</w:t>
            </w:r>
          </w:p>
          <w:p w14:paraId="0EEA61CB" w14:textId="77777777" w:rsidR="009C736B" w:rsidRDefault="009C736B" w:rsidP="00420552">
            <w:pPr>
              <w:jc w:val="center"/>
            </w:pPr>
            <w:r>
              <w:t>Druhý hráč: 50</w:t>
            </w:r>
          </w:p>
        </w:tc>
      </w:tr>
      <w:tr w:rsidR="009C736B" w14:paraId="45EECC99" w14:textId="77777777" w:rsidTr="00420552">
        <w:trPr>
          <w:trHeight w:val="547"/>
        </w:trPr>
        <w:tc>
          <w:tcPr>
            <w:tcW w:w="535" w:type="dxa"/>
            <w:vMerge/>
            <w:vAlign w:val="center"/>
          </w:tcPr>
          <w:p w14:paraId="7D3C5C8D" w14:textId="77777777" w:rsidR="009C736B" w:rsidRDefault="009C736B" w:rsidP="00420552">
            <w:pPr>
              <w:jc w:val="center"/>
            </w:pPr>
          </w:p>
        </w:tc>
        <w:tc>
          <w:tcPr>
            <w:tcW w:w="1350" w:type="dxa"/>
            <w:vAlign w:val="center"/>
          </w:tcPr>
          <w:p w14:paraId="0FB783B0" w14:textId="77777777" w:rsidR="009C736B" w:rsidRDefault="009C736B" w:rsidP="00420552">
            <w:pPr>
              <w:jc w:val="center"/>
            </w:pPr>
            <w:r>
              <w:t>B</w:t>
            </w:r>
          </w:p>
        </w:tc>
        <w:tc>
          <w:tcPr>
            <w:tcW w:w="2880" w:type="dxa"/>
          </w:tcPr>
          <w:p w14:paraId="0E43B129" w14:textId="77777777" w:rsidR="009C736B" w:rsidRDefault="009C736B" w:rsidP="00420552">
            <w:pPr>
              <w:jc w:val="center"/>
            </w:pPr>
            <w:r>
              <w:t>Já: 50</w:t>
            </w:r>
          </w:p>
          <w:p w14:paraId="55F02A8A" w14:textId="77777777" w:rsidR="009C736B" w:rsidRDefault="009C736B" w:rsidP="00420552">
            <w:pPr>
              <w:jc w:val="center"/>
            </w:pPr>
            <w:r>
              <w:t xml:space="preserve">Druhý hráč: </w:t>
            </w:r>
            <w:proofErr w:type="gramStart"/>
            <w:r>
              <w:t>250 – C</w:t>
            </w:r>
            <w:proofErr w:type="gramEnd"/>
            <w:r>
              <w:t xml:space="preserve"> </w:t>
            </w:r>
          </w:p>
        </w:tc>
        <w:tc>
          <w:tcPr>
            <w:tcW w:w="2070" w:type="dxa"/>
          </w:tcPr>
          <w:p w14:paraId="799CD642" w14:textId="77777777" w:rsidR="009C736B" w:rsidRDefault="009C736B" w:rsidP="00420552">
            <w:pPr>
              <w:jc w:val="center"/>
            </w:pPr>
            <w:r>
              <w:t xml:space="preserve">Já: 200 </w:t>
            </w:r>
          </w:p>
          <w:p w14:paraId="10D491EC" w14:textId="77777777" w:rsidR="009C736B" w:rsidRDefault="009C736B" w:rsidP="00420552">
            <w:pPr>
              <w:jc w:val="center"/>
            </w:pPr>
            <w:r>
              <w:t xml:space="preserve">Druhý hráč: 200  </w:t>
            </w:r>
          </w:p>
        </w:tc>
      </w:tr>
    </w:tbl>
    <w:p w14:paraId="752BD675" w14:textId="77777777" w:rsidR="009C736B" w:rsidRDefault="009C736B" w:rsidP="009C736B">
      <w:pPr>
        <w:spacing w:line="240" w:lineRule="auto"/>
        <w:jc w:val="both"/>
        <w:rPr>
          <w:lang w:val="en-US"/>
        </w:rPr>
      </w:pPr>
    </w:p>
    <w:p w14:paraId="2DCF2E48" w14:textId="77777777" w:rsidR="009C736B" w:rsidRDefault="009C736B" w:rsidP="009C736B">
      <w:pPr>
        <w:spacing w:line="240" w:lineRule="auto"/>
        <w:jc w:val="both"/>
        <w:rPr>
          <w:lang w:val="en-US"/>
        </w:rPr>
      </w:pPr>
    </w:p>
    <w:p w14:paraId="002F49AA" w14:textId="77777777" w:rsidR="009C736B" w:rsidRDefault="009C736B" w:rsidP="009C736B">
      <w:pPr>
        <w:spacing w:line="240" w:lineRule="auto"/>
        <w:jc w:val="both"/>
        <w:rPr>
          <w:lang w:val="en-US"/>
        </w:rPr>
      </w:pPr>
    </w:p>
    <w:p w14:paraId="3129B981" w14:textId="77777777" w:rsidR="009C736B" w:rsidRDefault="009C736B" w:rsidP="009C736B">
      <w:pPr>
        <w:spacing w:line="240" w:lineRule="auto"/>
        <w:jc w:val="both"/>
        <w:rPr>
          <w:lang w:val="en-US"/>
        </w:rPr>
      </w:pPr>
    </w:p>
    <w:p w14:paraId="28BE4CED" w14:textId="77777777" w:rsidR="009C736B" w:rsidRDefault="009C736B" w:rsidP="009C736B">
      <w:pPr>
        <w:spacing w:line="240" w:lineRule="auto"/>
        <w:jc w:val="both"/>
      </w:pPr>
    </w:p>
    <w:p w14:paraId="2799F7C4" w14:textId="77777777" w:rsidR="009C736B" w:rsidRPr="00E248B5" w:rsidRDefault="009C736B" w:rsidP="009C736B">
      <w:pPr>
        <w:spacing w:line="240" w:lineRule="auto"/>
        <w:jc w:val="both"/>
        <w:rPr>
          <w:rPrChange w:id="5" w:author="Vondráček, Štěpán" w:date="2022-10-11T10:28:00Z">
            <w:rPr>
              <w:lang w:val="en-US"/>
            </w:rPr>
          </w:rPrChange>
        </w:rPr>
      </w:pPr>
      <w:r>
        <w:t xml:space="preserve">Pole ukazují možné výhry v korunách. Pokud tedy oba hráči zvolí A (pole vlevo nahoře), oba získají výplatu </w:t>
      </w:r>
      <w:proofErr w:type="gramStart"/>
      <w:r>
        <w:t>200 – C</w:t>
      </w:r>
      <w:proofErr w:type="gramEnd"/>
      <w:r>
        <w:t xml:space="preserve"> Kč. Pokud jeden z hráčů zvolí A </w:t>
      </w:r>
      <w:proofErr w:type="spellStart"/>
      <w:r>
        <w:t>a</w:t>
      </w:r>
      <w:proofErr w:type="spellEnd"/>
      <w:r>
        <w:t xml:space="preserve"> druhý B, první hráč získá výplatu </w:t>
      </w:r>
      <w:proofErr w:type="gramStart"/>
      <w:r>
        <w:t>250 – C</w:t>
      </w:r>
      <w:proofErr w:type="gramEnd"/>
      <w:r>
        <w:t xml:space="preserve"> a druhý hráč získá 50 Kč. Pokud oba hráči zvolí B, každý získá výplatu 200 Kč.</w:t>
      </w:r>
    </w:p>
    <w:p w14:paraId="58C2E19C" w14:textId="77777777" w:rsidR="009C736B" w:rsidRDefault="009C736B" w:rsidP="009C736B">
      <w:pPr>
        <w:spacing w:line="240" w:lineRule="auto"/>
        <w:jc w:val="both"/>
      </w:pPr>
      <w:bookmarkStart w:id="6" w:name="_Hlk115347834"/>
      <w:r w:rsidRPr="00E248B5">
        <w:rPr>
          <w:b/>
          <w:bCs/>
          <w:rPrChange w:id="7" w:author="Vondráček, Štěpán" w:date="2022-10-11T10:29:00Z">
            <w:rPr/>
          </w:rPrChange>
        </w:rPr>
        <w:t xml:space="preserve">Parametr C představuje náklad akce A. Může nabývat jakékoli z těchto hodnot: </w:t>
      </w:r>
      <w:r w:rsidRPr="00E248B5">
        <w:rPr>
          <w:b/>
          <w:bCs/>
          <w:rPrChange w:id="8" w:author="Vondráček, Štěpán" w:date="2022-10-11T10:29:00Z">
            <w:rPr>
              <w:lang w:val="en-US"/>
            </w:rPr>
          </w:rPrChange>
        </w:rPr>
        <w:t>10, 30, 50, 70, …, 150, 170, 190</w:t>
      </w:r>
      <w:r w:rsidRPr="00E248B5">
        <w:rPr>
          <w:b/>
          <w:bCs/>
          <w:rPrChange w:id="9" w:author="Vondráček, Štěpán" w:date="2022-10-11T10:29:00Z">
            <w:rPr/>
          </w:rPrChange>
        </w:rPr>
        <w:t xml:space="preserve">, přičemž všechna čísla jsou stejně pravděpodobná. </w:t>
      </w:r>
      <w:bookmarkEnd w:id="6"/>
      <w:r w:rsidRPr="00E248B5">
        <w:rPr>
          <w:b/>
          <w:bCs/>
          <w:rPrChange w:id="10" w:author="Vondráček, Štěpán" w:date="2022-10-11T10:29:00Z">
            <w:rPr/>
          </w:rPrChange>
        </w:rPr>
        <w:t>Hodnota C se losuje pro každého hráče zvlášť a může být tedy pro vás a druhého hráče jiná.</w:t>
      </w:r>
      <w:r>
        <w:t xml:space="preserve"> Při rozhodování znáte svoji hodnotu C, ale neznáte hodnotu C druhého hráče.</w:t>
      </w:r>
    </w:p>
    <w:p w14:paraId="4755FB7B" w14:textId="77777777" w:rsidR="009C736B" w:rsidRPr="00D13436" w:rsidRDefault="009C736B" w:rsidP="009C736B">
      <w:pPr>
        <w:spacing w:line="240" w:lineRule="auto"/>
        <w:jc w:val="both"/>
        <w:rPr>
          <w:b/>
          <w:bCs/>
        </w:rPr>
      </w:pPr>
      <w:r w:rsidRPr="00D13436">
        <w:rPr>
          <w:b/>
          <w:bCs/>
        </w:rPr>
        <w:t>Co ovlivní výše nákladu C?</w:t>
      </w:r>
    </w:p>
    <w:p w14:paraId="489D8768" w14:textId="69C0218A" w:rsidR="009C736B" w:rsidDel="00E248B5" w:rsidRDefault="009C736B" w:rsidP="009C736B">
      <w:pPr>
        <w:spacing w:line="240" w:lineRule="auto"/>
        <w:jc w:val="both"/>
        <w:rPr>
          <w:del w:id="11" w:author="Vondráček, Štěpán" w:date="2022-10-11T10:30:00Z"/>
        </w:rPr>
      </w:pPr>
      <w:r>
        <w:t>Hodnota C udává vaše náklady akce A. Čím je vyšší, tím je pro vás akce A méně výhodná.</w:t>
      </w:r>
    </w:p>
    <w:p w14:paraId="4E45C4A4" w14:textId="77777777" w:rsidR="00E248B5" w:rsidRDefault="00E248B5" w:rsidP="009C736B">
      <w:pPr>
        <w:spacing w:line="240" w:lineRule="auto"/>
        <w:jc w:val="both"/>
        <w:rPr>
          <w:ins w:id="12" w:author="Vondráček, Štěpán" w:date="2022-10-11T10:30:00Z"/>
        </w:rPr>
      </w:pPr>
      <w:ins w:id="13" w:author="Vondráček, Štěpán" w:date="2022-10-11T10:30:00Z">
        <w:r>
          <w:t xml:space="preserve"> </w:t>
        </w:r>
      </w:ins>
    </w:p>
    <w:p w14:paraId="43B3F4B8" w14:textId="7366EAAC" w:rsidR="00E248B5" w:rsidRDefault="009C736B" w:rsidP="009C736B">
      <w:pPr>
        <w:spacing w:line="240" w:lineRule="auto"/>
        <w:jc w:val="both"/>
        <w:rPr>
          <w:ins w:id="14" w:author="Vondráček, Štěpán" w:date="2022-10-11T10:30:00Z"/>
        </w:rPr>
      </w:pPr>
      <w:r>
        <w:t xml:space="preserve">Pokud je vaše C mezi 0 a 50, pak je akce A výhodnější bez ohled na akci, kterou si zvolí druhý hráč. V tabulce před sebou vidíte situaci, kdy se vaše C rovná 25 Kč. </w:t>
      </w:r>
    </w:p>
    <w:p w14:paraId="5E6085EF" w14:textId="1D9A4E20" w:rsidR="009C736B" w:rsidRDefault="009C736B" w:rsidP="009C736B">
      <w:pPr>
        <w:spacing w:line="240" w:lineRule="auto"/>
        <w:jc w:val="both"/>
      </w:pPr>
      <w:r>
        <w:t xml:space="preserve">Pokud by </w:t>
      </w:r>
      <w:r w:rsidRPr="00E248B5">
        <w:rPr>
          <w:b/>
          <w:bCs/>
          <w:rPrChange w:id="15" w:author="Vondráček, Štěpán" w:date="2022-10-11T10:30:00Z">
            <w:rPr/>
          </w:rPrChange>
        </w:rPr>
        <w:t>druhý hráč zvolil A, srovnáváte své výplaty v levém sloupci</w:t>
      </w:r>
      <w:r>
        <w:t xml:space="preserve">. Při volbě A byste měl 175, zatímco při volbě B pouze 50 Kč. Pokud by </w:t>
      </w:r>
      <w:r w:rsidRPr="00E248B5">
        <w:rPr>
          <w:b/>
          <w:bCs/>
          <w:rPrChange w:id="16" w:author="Vondráček, Štěpán" w:date="2022-10-11T10:30:00Z">
            <w:rPr/>
          </w:rPrChange>
        </w:rPr>
        <w:t>druhý hráč zvolil B, srovnáváte své výplaty v pravém sloupci.</w:t>
      </w:r>
      <w:r>
        <w:t xml:space="preserve"> Při volbě A byste měl 225, zatímco při volbě B pouze 200 Kč. Vaše výplata z A je vyšší v obou sloupcích. </w:t>
      </w:r>
    </w:p>
    <w:tbl>
      <w:tblPr>
        <w:tblStyle w:val="TableGrid"/>
        <w:tblW w:w="0" w:type="auto"/>
        <w:jc w:val="center"/>
        <w:tblLook w:val="04A0" w:firstRow="1" w:lastRow="0" w:firstColumn="1" w:lastColumn="0" w:noHBand="0" w:noVBand="1"/>
      </w:tblPr>
      <w:tblGrid>
        <w:gridCol w:w="535"/>
        <w:gridCol w:w="1350"/>
        <w:gridCol w:w="2880"/>
        <w:gridCol w:w="2070"/>
      </w:tblGrid>
      <w:tr w:rsidR="009C736B" w14:paraId="72AD6C39" w14:textId="77777777" w:rsidTr="00420552">
        <w:trPr>
          <w:jc w:val="center"/>
        </w:trPr>
        <w:tc>
          <w:tcPr>
            <w:tcW w:w="535" w:type="dxa"/>
          </w:tcPr>
          <w:p w14:paraId="37FF03E8" w14:textId="77777777" w:rsidR="009C736B" w:rsidRDefault="009C736B" w:rsidP="00420552">
            <w:pPr>
              <w:jc w:val="center"/>
            </w:pPr>
          </w:p>
        </w:tc>
        <w:tc>
          <w:tcPr>
            <w:tcW w:w="1350" w:type="dxa"/>
          </w:tcPr>
          <w:p w14:paraId="4D45AC34" w14:textId="77777777" w:rsidR="009C736B" w:rsidRDefault="009C736B" w:rsidP="00420552">
            <w:pPr>
              <w:jc w:val="center"/>
            </w:pPr>
          </w:p>
        </w:tc>
        <w:tc>
          <w:tcPr>
            <w:tcW w:w="4950" w:type="dxa"/>
            <w:gridSpan w:val="2"/>
          </w:tcPr>
          <w:p w14:paraId="04EC2754" w14:textId="77777777" w:rsidR="009C736B" w:rsidRPr="00E02D1A" w:rsidRDefault="009C736B" w:rsidP="00420552">
            <w:pPr>
              <w:jc w:val="center"/>
              <w:rPr>
                <w:b/>
                <w:bCs/>
              </w:rPr>
            </w:pPr>
            <w:r>
              <w:t>Druhý hráč</w:t>
            </w:r>
          </w:p>
        </w:tc>
      </w:tr>
      <w:tr w:rsidR="009C736B" w:rsidRPr="00BF3CC4" w14:paraId="5C820099" w14:textId="77777777" w:rsidTr="00420552">
        <w:trPr>
          <w:jc w:val="center"/>
        </w:trPr>
        <w:tc>
          <w:tcPr>
            <w:tcW w:w="535" w:type="dxa"/>
          </w:tcPr>
          <w:p w14:paraId="021DB515" w14:textId="77777777" w:rsidR="009C736B" w:rsidRDefault="009C736B" w:rsidP="00420552">
            <w:pPr>
              <w:jc w:val="center"/>
            </w:pPr>
          </w:p>
        </w:tc>
        <w:tc>
          <w:tcPr>
            <w:tcW w:w="1350" w:type="dxa"/>
          </w:tcPr>
          <w:p w14:paraId="48B8892C" w14:textId="77777777" w:rsidR="009C736B" w:rsidRDefault="009C736B" w:rsidP="00420552">
            <w:pPr>
              <w:jc w:val="center"/>
            </w:pPr>
          </w:p>
        </w:tc>
        <w:tc>
          <w:tcPr>
            <w:tcW w:w="2880" w:type="dxa"/>
          </w:tcPr>
          <w:p w14:paraId="6A732CB5" w14:textId="77777777" w:rsidR="009C736B" w:rsidRPr="00BF3CC4" w:rsidRDefault="009C736B" w:rsidP="00420552">
            <w:pPr>
              <w:jc w:val="center"/>
              <w:rPr>
                <w:b/>
                <w:bCs/>
              </w:rPr>
            </w:pPr>
            <w:r w:rsidRPr="00BF3CC4">
              <w:t>A</w:t>
            </w:r>
          </w:p>
        </w:tc>
        <w:tc>
          <w:tcPr>
            <w:tcW w:w="2070" w:type="dxa"/>
          </w:tcPr>
          <w:p w14:paraId="5F8716C9" w14:textId="77777777" w:rsidR="009C736B" w:rsidRPr="00BF3CC4" w:rsidRDefault="009C736B" w:rsidP="00420552">
            <w:pPr>
              <w:jc w:val="center"/>
              <w:rPr>
                <w:b/>
                <w:bCs/>
              </w:rPr>
            </w:pPr>
            <w:r w:rsidRPr="00BF3CC4">
              <w:t>B</w:t>
            </w:r>
          </w:p>
        </w:tc>
      </w:tr>
      <w:tr w:rsidR="009C736B" w:rsidRPr="00BF3CC4" w14:paraId="48414FB5" w14:textId="77777777" w:rsidTr="00420552">
        <w:trPr>
          <w:trHeight w:val="547"/>
          <w:jc w:val="center"/>
        </w:trPr>
        <w:tc>
          <w:tcPr>
            <w:tcW w:w="535" w:type="dxa"/>
            <w:vMerge w:val="restart"/>
            <w:vAlign w:val="center"/>
          </w:tcPr>
          <w:p w14:paraId="025DD6C9" w14:textId="77777777" w:rsidR="009C736B" w:rsidRPr="00BF3CC4" w:rsidRDefault="009C736B" w:rsidP="00420552">
            <w:pPr>
              <w:jc w:val="center"/>
              <w:rPr>
                <w:b/>
                <w:bCs/>
              </w:rPr>
            </w:pPr>
            <w:r w:rsidRPr="00BF3CC4">
              <w:rPr>
                <w:b/>
                <w:bCs/>
              </w:rPr>
              <w:lastRenderedPageBreak/>
              <w:t>Já</w:t>
            </w:r>
          </w:p>
        </w:tc>
        <w:tc>
          <w:tcPr>
            <w:tcW w:w="1350" w:type="dxa"/>
            <w:vAlign w:val="center"/>
          </w:tcPr>
          <w:p w14:paraId="65059164" w14:textId="77777777" w:rsidR="009C736B" w:rsidRPr="00BF3CC4" w:rsidRDefault="009C736B" w:rsidP="00420552">
            <w:pPr>
              <w:jc w:val="center"/>
              <w:rPr>
                <w:b/>
                <w:bCs/>
              </w:rPr>
            </w:pPr>
            <w:r w:rsidRPr="00BF3CC4">
              <w:t>A</w:t>
            </w:r>
          </w:p>
        </w:tc>
        <w:tc>
          <w:tcPr>
            <w:tcW w:w="2880" w:type="dxa"/>
          </w:tcPr>
          <w:p w14:paraId="21A7A843" w14:textId="77777777" w:rsidR="009C736B" w:rsidRPr="00BF3CC4" w:rsidRDefault="009C736B" w:rsidP="00420552">
            <w:pPr>
              <w:jc w:val="center"/>
              <w:rPr>
                <w:b/>
                <w:bCs/>
                <w:i/>
                <w:iCs/>
              </w:rPr>
            </w:pPr>
            <w:r w:rsidRPr="00BF3CC4">
              <w:rPr>
                <w:b/>
                <w:bCs/>
                <w:i/>
                <w:iCs/>
              </w:rPr>
              <w:t xml:space="preserve">Já: 175 </w:t>
            </w:r>
          </w:p>
          <w:p w14:paraId="37EED148" w14:textId="77777777" w:rsidR="009C736B" w:rsidRPr="00BF3CC4" w:rsidRDefault="009C736B" w:rsidP="00420552">
            <w:pPr>
              <w:jc w:val="center"/>
              <w:rPr>
                <w:b/>
                <w:bCs/>
                <w:i/>
                <w:iCs/>
              </w:rPr>
            </w:pPr>
            <w:r w:rsidRPr="00BF3CC4">
              <w:t xml:space="preserve">Druhý hráč: </w:t>
            </w:r>
            <w:proofErr w:type="gramStart"/>
            <w:r w:rsidRPr="00BF3CC4">
              <w:t>200 – C</w:t>
            </w:r>
            <w:proofErr w:type="gramEnd"/>
            <w:r w:rsidRPr="00BF3CC4">
              <w:t xml:space="preserve"> </w:t>
            </w:r>
          </w:p>
        </w:tc>
        <w:tc>
          <w:tcPr>
            <w:tcW w:w="2070" w:type="dxa"/>
          </w:tcPr>
          <w:p w14:paraId="5FDF80CF" w14:textId="77777777" w:rsidR="009C736B" w:rsidRPr="00BF3CC4" w:rsidRDefault="009C736B" w:rsidP="00420552">
            <w:pPr>
              <w:jc w:val="center"/>
              <w:rPr>
                <w:b/>
                <w:bCs/>
                <w:i/>
                <w:iCs/>
              </w:rPr>
            </w:pPr>
            <w:r w:rsidRPr="00BF3CC4">
              <w:rPr>
                <w:b/>
                <w:bCs/>
                <w:i/>
                <w:iCs/>
              </w:rPr>
              <w:t xml:space="preserve">Já: 225 </w:t>
            </w:r>
          </w:p>
          <w:p w14:paraId="1C5D743F" w14:textId="77777777" w:rsidR="009C736B" w:rsidRPr="00BF3CC4" w:rsidRDefault="009C736B" w:rsidP="00420552">
            <w:pPr>
              <w:jc w:val="center"/>
              <w:rPr>
                <w:b/>
                <w:bCs/>
                <w:i/>
                <w:iCs/>
              </w:rPr>
            </w:pPr>
            <w:r w:rsidRPr="00BF3CC4">
              <w:t>Druhý hráč: 50</w:t>
            </w:r>
          </w:p>
        </w:tc>
      </w:tr>
      <w:tr w:rsidR="009C736B" w:rsidRPr="00BF3CC4" w14:paraId="3C200280" w14:textId="77777777" w:rsidTr="00420552">
        <w:trPr>
          <w:trHeight w:val="547"/>
          <w:jc w:val="center"/>
        </w:trPr>
        <w:tc>
          <w:tcPr>
            <w:tcW w:w="535" w:type="dxa"/>
            <w:vMerge/>
            <w:vAlign w:val="center"/>
          </w:tcPr>
          <w:p w14:paraId="0C9B9CC9" w14:textId="77777777" w:rsidR="009C736B" w:rsidRPr="00BF3CC4" w:rsidRDefault="009C736B" w:rsidP="00420552">
            <w:pPr>
              <w:jc w:val="center"/>
              <w:rPr>
                <w:b/>
                <w:bCs/>
              </w:rPr>
            </w:pPr>
          </w:p>
        </w:tc>
        <w:tc>
          <w:tcPr>
            <w:tcW w:w="1350" w:type="dxa"/>
            <w:vAlign w:val="center"/>
          </w:tcPr>
          <w:p w14:paraId="48DA902E" w14:textId="77777777" w:rsidR="009C736B" w:rsidRPr="00BF3CC4" w:rsidRDefault="009C736B" w:rsidP="00420552">
            <w:pPr>
              <w:jc w:val="center"/>
              <w:rPr>
                <w:b/>
                <w:bCs/>
              </w:rPr>
            </w:pPr>
            <w:r w:rsidRPr="00BF3CC4">
              <w:t>B</w:t>
            </w:r>
          </w:p>
        </w:tc>
        <w:tc>
          <w:tcPr>
            <w:tcW w:w="2880" w:type="dxa"/>
          </w:tcPr>
          <w:p w14:paraId="03DA014B" w14:textId="77777777" w:rsidR="009C736B" w:rsidRPr="00BF3CC4" w:rsidRDefault="009C736B" w:rsidP="00420552">
            <w:pPr>
              <w:jc w:val="center"/>
              <w:rPr>
                <w:b/>
                <w:bCs/>
                <w:i/>
                <w:iCs/>
              </w:rPr>
            </w:pPr>
            <w:r w:rsidRPr="00BF3CC4">
              <w:rPr>
                <w:b/>
                <w:bCs/>
                <w:i/>
                <w:iCs/>
              </w:rPr>
              <w:t>Já: 50</w:t>
            </w:r>
          </w:p>
          <w:p w14:paraId="5D703FC9" w14:textId="77777777" w:rsidR="009C736B" w:rsidRPr="00BF3CC4" w:rsidRDefault="009C736B" w:rsidP="00420552">
            <w:pPr>
              <w:jc w:val="center"/>
              <w:rPr>
                <w:b/>
                <w:bCs/>
                <w:i/>
                <w:iCs/>
              </w:rPr>
            </w:pPr>
            <w:r w:rsidRPr="00BF3CC4">
              <w:t xml:space="preserve">Druhý hráč: </w:t>
            </w:r>
            <w:proofErr w:type="gramStart"/>
            <w:r w:rsidRPr="00BF3CC4">
              <w:t>250 – C</w:t>
            </w:r>
            <w:proofErr w:type="gramEnd"/>
            <w:r w:rsidRPr="00BF3CC4">
              <w:t xml:space="preserve"> </w:t>
            </w:r>
          </w:p>
        </w:tc>
        <w:tc>
          <w:tcPr>
            <w:tcW w:w="2070" w:type="dxa"/>
          </w:tcPr>
          <w:p w14:paraId="364BDBEF" w14:textId="77777777" w:rsidR="009C736B" w:rsidRPr="00BF3CC4" w:rsidRDefault="009C736B" w:rsidP="00420552">
            <w:pPr>
              <w:jc w:val="center"/>
              <w:rPr>
                <w:b/>
                <w:bCs/>
                <w:i/>
                <w:iCs/>
              </w:rPr>
            </w:pPr>
            <w:r w:rsidRPr="00BF3CC4">
              <w:rPr>
                <w:b/>
                <w:bCs/>
                <w:i/>
                <w:iCs/>
              </w:rPr>
              <w:t xml:space="preserve">Já: 200 </w:t>
            </w:r>
          </w:p>
          <w:p w14:paraId="17413878" w14:textId="77777777" w:rsidR="009C736B" w:rsidRPr="00BF3CC4" w:rsidRDefault="009C736B" w:rsidP="00420552">
            <w:pPr>
              <w:jc w:val="center"/>
              <w:rPr>
                <w:b/>
                <w:bCs/>
                <w:i/>
                <w:iCs/>
              </w:rPr>
            </w:pPr>
            <w:r w:rsidRPr="00BF3CC4">
              <w:t xml:space="preserve">Druhý hráč: 200  </w:t>
            </w:r>
          </w:p>
        </w:tc>
      </w:tr>
    </w:tbl>
    <w:p w14:paraId="330CB71A" w14:textId="77777777" w:rsidR="009C736B" w:rsidRPr="00BF3CC4" w:rsidRDefault="009C736B" w:rsidP="009C736B">
      <w:pPr>
        <w:spacing w:line="240" w:lineRule="auto"/>
        <w:jc w:val="both"/>
      </w:pPr>
    </w:p>
    <w:p w14:paraId="09D928AE" w14:textId="77777777" w:rsidR="009C736B" w:rsidRPr="00E248B5" w:rsidRDefault="009C736B" w:rsidP="009C736B">
      <w:pPr>
        <w:spacing w:line="240" w:lineRule="auto"/>
        <w:jc w:val="both"/>
        <w:rPr>
          <w:b/>
          <w:bCs/>
          <w:rPrChange w:id="17" w:author="Vondráček, Štěpán" w:date="2022-10-11T10:31:00Z">
            <w:rPr/>
          </w:rPrChange>
        </w:rPr>
      </w:pPr>
      <w:r w:rsidRPr="00BF3CC4">
        <w:t xml:space="preserve">Pokud jsou </w:t>
      </w:r>
      <w:r w:rsidRPr="00E248B5">
        <w:rPr>
          <w:b/>
          <w:bCs/>
          <w:rPrChange w:id="18" w:author="Vondráček, Štěpán" w:date="2022-10-11T10:32:00Z">
            <w:rPr/>
          </w:rPrChange>
        </w:rPr>
        <w:t>vaše náklady C mezi 50 a 150, pak je pro vás akce B výhodnější, pokud si ji zvolí i druhý hráč.</w:t>
      </w:r>
      <w:r w:rsidRPr="00BF3CC4">
        <w:t xml:space="preserve"> Naopak akce A je výhodnější, pokud i druhý hráč zvolí A. V tabulce před sebou vidíte situaci, kdy se </w:t>
      </w:r>
      <w:r>
        <w:t>v</w:t>
      </w:r>
      <w:r w:rsidRPr="00BF3CC4">
        <w:t xml:space="preserve">aše C rovná 100 Kč. Pokud by </w:t>
      </w:r>
      <w:r w:rsidRPr="006A6C05">
        <w:rPr>
          <w:b/>
          <w:bCs/>
          <w:rPrChange w:id="19" w:author="Vondráček, Štěpán" w:date="2022-10-11T10:35:00Z">
            <w:rPr/>
          </w:rPrChange>
        </w:rPr>
        <w:t>druhý hráč zvolil A, srovnáváte své výplaty v levém sloupci</w:t>
      </w:r>
      <w:r w:rsidRPr="00BF3CC4">
        <w:t xml:space="preserve">. Při volbě A byste měl 100, zatímco při volbě B pouze 50 Kč. Pokud by </w:t>
      </w:r>
      <w:r w:rsidRPr="006A6C05">
        <w:rPr>
          <w:b/>
          <w:bCs/>
          <w:rPrChange w:id="20" w:author="Vondráček, Štěpán" w:date="2022-10-11T10:35:00Z">
            <w:rPr/>
          </w:rPrChange>
        </w:rPr>
        <w:t>druhý hráč zvolil B, srovnáváte své výplaty v pravém sloupci</w:t>
      </w:r>
      <w:r w:rsidRPr="00BF3CC4">
        <w:t xml:space="preserve">. Při volbě B byste měl 200, zatímco při volbě A pouze 150 Kč. Vaše výplata z B je vyšší v obou sloupcích. Všimněte si, že </w:t>
      </w:r>
      <w:r w:rsidRPr="00E248B5">
        <w:rPr>
          <w:b/>
          <w:bCs/>
          <w:rPrChange w:id="21" w:author="Vondráček, Štěpán" w:date="2022-10-11T10:31:00Z">
            <w:rPr/>
          </w:rPrChange>
        </w:rPr>
        <w:t>vaše výplata z akce A je vyšší ve sloupci, kde druhý hráč hraje A, a vaše výplata z akce B je vyšší v sloupci, kde druhý hráč hraje B.</w:t>
      </w:r>
    </w:p>
    <w:tbl>
      <w:tblPr>
        <w:tblStyle w:val="TableGrid"/>
        <w:tblW w:w="0" w:type="auto"/>
        <w:jc w:val="center"/>
        <w:tblLook w:val="04A0" w:firstRow="1" w:lastRow="0" w:firstColumn="1" w:lastColumn="0" w:noHBand="0" w:noVBand="1"/>
      </w:tblPr>
      <w:tblGrid>
        <w:gridCol w:w="535"/>
        <w:gridCol w:w="1350"/>
        <w:gridCol w:w="2880"/>
        <w:gridCol w:w="2070"/>
      </w:tblGrid>
      <w:tr w:rsidR="009C736B" w:rsidRPr="00BF3CC4" w14:paraId="41204F53" w14:textId="77777777" w:rsidTr="00420552">
        <w:trPr>
          <w:jc w:val="center"/>
        </w:trPr>
        <w:tc>
          <w:tcPr>
            <w:tcW w:w="535" w:type="dxa"/>
          </w:tcPr>
          <w:p w14:paraId="6AFA5295" w14:textId="77777777" w:rsidR="009C736B" w:rsidRPr="00BF3CC4" w:rsidRDefault="009C736B" w:rsidP="00420552">
            <w:pPr>
              <w:jc w:val="center"/>
            </w:pPr>
          </w:p>
        </w:tc>
        <w:tc>
          <w:tcPr>
            <w:tcW w:w="1350" w:type="dxa"/>
          </w:tcPr>
          <w:p w14:paraId="203F00E3" w14:textId="77777777" w:rsidR="009C736B" w:rsidRPr="00BF3CC4" w:rsidRDefault="009C736B" w:rsidP="00420552">
            <w:pPr>
              <w:jc w:val="center"/>
            </w:pPr>
          </w:p>
        </w:tc>
        <w:tc>
          <w:tcPr>
            <w:tcW w:w="4950" w:type="dxa"/>
            <w:gridSpan w:val="2"/>
          </w:tcPr>
          <w:p w14:paraId="2C11C787" w14:textId="77777777" w:rsidR="009C736B" w:rsidRPr="00BF3CC4" w:rsidRDefault="009C736B" w:rsidP="00420552">
            <w:pPr>
              <w:jc w:val="center"/>
              <w:rPr>
                <w:b/>
                <w:bCs/>
              </w:rPr>
            </w:pPr>
            <w:r w:rsidRPr="00BF3CC4">
              <w:t>Druhý hráč</w:t>
            </w:r>
          </w:p>
        </w:tc>
      </w:tr>
      <w:tr w:rsidR="009C736B" w:rsidRPr="00BF3CC4" w14:paraId="7C12EEE8" w14:textId="77777777" w:rsidTr="00420552">
        <w:trPr>
          <w:jc w:val="center"/>
        </w:trPr>
        <w:tc>
          <w:tcPr>
            <w:tcW w:w="535" w:type="dxa"/>
          </w:tcPr>
          <w:p w14:paraId="0F8FEF5C" w14:textId="77777777" w:rsidR="009C736B" w:rsidRPr="00BF3CC4" w:rsidRDefault="009C736B" w:rsidP="00420552">
            <w:pPr>
              <w:jc w:val="center"/>
            </w:pPr>
          </w:p>
        </w:tc>
        <w:tc>
          <w:tcPr>
            <w:tcW w:w="1350" w:type="dxa"/>
          </w:tcPr>
          <w:p w14:paraId="1FDE457C" w14:textId="77777777" w:rsidR="009C736B" w:rsidRPr="00BF3CC4" w:rsidRDefault="009C736B" w:rsidP="00420552">
            <w:pPr>
              <w:jc w:val="center"/>
            </w:pPr>
          </w:p>
        </w:tc>
        <w:tc>
          <w:tcPr>
            <w:tcW w:w="2880" w:type="dxa"/>
          </w:tcPr>
          <w:p w14:paraId="2D1C6E34" w14:textId="77777777" w:rsidR="009C736B" w:rsidRPr="00BF3CC4" w:rsidRDefault="009C736B" w:rsidP="00420552">
            <w:pPr>
              <w:jc w:val="center"/>
              <w:rPr>
                <w:b/>
                <w:bCs/>
              </w:rPr>
            </w:pPr>
            <w:r w:rsidRPr="00BF3CC4">
              <w:t>A</w:t>
            </w:r>
          </w:p>
        </w:tc>
        <w:tc>
          <w:tcPr>
            <w:tcW w:w="2070" w:type="dxa"/>
          </w:tcPr>
          <w:p w14:paraId="36BC97A9" w14:textId="77777777" w:rsidR="009C736B" w:rsidRPr="00BF3CC4" w:rsidRDefault="009C736B" w:rsidP="00420552">
            <w:pPr>
              <w:jc w:val="center"/>
              <w:rPr>
                <w:b/>
                <w:bCs/>
              </w:rPr>
            </w:pPr>
            <w:r w:rsidRPr="00BF3CC4">
              <w:t>B</w:t>
            </w:r>
          </w:p>
        </w:tc>
      </w:tr>
      <w:tr w:rsidR="009C736B" w:rsidRPr="00BF3CC4" w14:paraId="0CF8E5B1" w14:textId="77777777" w:rsidTr="00420552">
        <w:trPr>
          <w:trHeight w:val="547"/>
          <w:jc w:val="center"/>
        </w:trPr>
        <w:tc>
          <w:tcPr>
            <w:tcW w:w="535" w:type="dxa"/>
            <w:vMerge w:val="restart"/>
            <w:vAlign w:val="center"/>
          </w:tcPr>
          <w:p w14:paraId="7D64232D" w14:textId="77777777" w:rsidR="009C736B" w:rsidRPr="00BF3CC4" w:rsidRDefault="009C736B" w:rsidP="00420552">
            <w:pPr>
              <w:jc w:val="center"/>
              <w:rPr>
                <w:b/>
                <w:bCs/>
              </w:rPr>
            </w:pPr>
            <w:r w:rsidRPr="00BF3CC4">
              <w:rPr>
                <w:b/>
                <w:bCs/>
              </w:rPr>
              <w:t>Já</w:t>
            </w:r>
          </w:p>
        </w:tc>
        <w:tc>
          <w:tcPr>
            <w:tcW w:w="1350" w:type="dxa"/>
            <w:vAlign w:val="center"/>
          </w:tcPr>
          <w:p w14:paraId="05A680F1" w14:textId="77777777" w:rsidR="009C736B" w:rsidRPr="00BF3CC4" w:rsidRDefault="009C736B" w:rsidP="00420552">
            <w:pPr>
              <w:jc w:val="center"/>
              <w:rPr>
                <w:b/>
                <w:bCs/>
              </w:rPr>
            </w:pPr>
            <w:r w:rsidRPr="00BF3CC4">
              <w:t>A</w:t>
            </w:r>
          </w:p>
        </w:tc>
        <w:tc>
          <w:tcPr>
            <w:tcW w:w="2880" w:type="dxa"/>
          </w:tcPr>
          <w:p w14:paraId="5FAD604F" w14:textId="77777777" w:rsidR="009C736B" w:rsidRPr="00BF3CC4" w:rsidRDefault="009C736B" w:rsidP="00420552">
            <w:pPr>
              <w:jc w:val="center"/>
              <w:rPr>
                <w:b/>
                <w:bCs/>
                <w:i/>
                <w:iCs/>
              </w:rPr>
            </w:pPr>
            <w:r w:rsidRPr="00BF3CC4">
              <w:rPr>
                <w:b/>
                <w:bCs/>
                <w:i/>
                <w:iCs/>
              </w:rPr>
              <w:t xml:space="preserve">Já: 100 </w:t>
            </w:r>
          </w:p>
          <w:p w14:paraId="1954B0D6" w14:textId="77777777" w:rsidR="009C736B" w:rsidRPr="00BF3CC4" w:rsidRDefault="009C736B" w:rsidP="00420552">
            <w:pPr>
              <w:jc w:val="center"/>
              <w:rPr>
                <w:b/>
                <w:bCs/>
                <w:i/>
                <w:iCs/>
              </w:rPr>
            </w:pPr>
            <w:r w:rsidRPr="00BF3CC4">
              <w:t xml:space="preserve">Druhý hráč: </w:t>
            </w:r>
            <w:proofErr w:type="gramStart"/>
            <w:r w:rsidRPr="00BF3CC4">
              <w:t>200 – C</w:t>
            </w:r>
            <w:proofErr w:type="gramEnd"/>
            <w:r w:rsidRPr="00BF3CC4">
              <w:t xml:space="preserve"> </w:t>
            </w:r>
          </w:p>
        </w:tc>
        <w:tc>
          <w:tcPr>
            <w:tcW w:w="2070" w:type="dxa"/>
          </w:tcPr>
          <w:p w14:paraId="6110B810" w14:textId="77777777" w:rsidR="009C736B" w:rsidRPr="00BF3CC4" w:rsidRDefault="009C736B" w:rsidP="00420552">
            <w:pPr>
              <w:jc w:val="center"/>
              <w:rPr>
                <w:b/>
                <w:bCs/>
                <w:i/>
                <w:iCs/>
              </w:rPr>
            </w:pPr>
            <w:r w:rsidRPr="00BF3CC4">
              <w:rPr>
                <w:b/>
                <w:bCs/>
                <w:i/>
                <w:iCs/>
              </w:rPr>
              <w:t>Já: 150</w:t>
            </w:r>
          </w:p>
          <w:p w14:paraId="5972321A" w14:textId="77777777" w:rsidR="009C736B" w:rsidRPr="00BF3CC4" w:rsidRDefault="009C736B" w:rsidP="00420552">
            <w:pPr>
              <w:jc w:val="center"/>
              <w:rPr>
                <w:b/>
                <w:bCs/>
                <w:i/>
                <w:iCs/>
              </w:rPr>
            </w:pPr>
            <w:r w:rsidRPr="00BF3CC4">
              <w:t>Druhý hráč: 50</w:t>
            </w:r>
          </w:p>
        </w:tc>
      </w:tr>
      <w:tr w:rsidR="009C736B" w:rsidRPr="00BF3CC4" w14:paraId="7CE86B15" w14:textId="77777777" w:rsidTr="00420552">
        <w:trPr>
          <w:trHeight w:val="547"/>
          <w:jc w:val="center"/>
        </w:trPr>
        <w:tc>
          <w:tcPr>
            <w:tcW w:w="535" w:type="dxa"/>
            <w:vMerge/>
            <w:vAlign w:val="center"/>
          </w:tcPr>
          <w:p w14:paraId="43906D66" w14:textId="77777777" w:rsidR="009C736B" w:rsidRPr="00BF3CC4" w:rsidRDefault="009C736B" w:rsidP="00420552">
            <w:pPr>
              <w:jc w:val="center"/>
              <w:rPr>
                <w:b/>
                <w:bCs/>
              </w:rPr>
            </w:pPr>
          </w:p>
        </w:tc>
        <w:tc>
          <w:tcPr>
            <w:tcW w:w="1350" w:type="dxa"/>
            <w:vAlign w:val="center"/>
          </w:tcPr>
          <w:p w14:paraId="16C1C171" w14:textId="77777777" w:rsidR="009C736B" w:rsidRPr="00BF3CC4" w:rsidRDefault="009C736B" w:rsidP="00420552">
            <w:pPr>
              <w:jc w:val="center"/>
              <w:rPr>
                <w:b/>
                <w:bCs/>
              </w:rPr>
            </w:pPr>
            <w:r w:rsidRPr="00BF3CC4">
              <w:t>B</w:t>
            </w:r>
          </w:p>
        </w:tc>
        <w:tc>
          <w:tcPr>
            <w:tcW w:w="2880" w:type="dxa"/>
          </w:tcPr>
          <w:p w14:paraId="2226C84C" w14:textId="77777777" w:rsidR="009C736B" w:rsidRPr="00BF3CC4" w:rsidRDefault="009C736B" w:rsidP="00420552">
            <w:pPr>
              <w:jc w:val="center"/>
              <w:rPr>
                <w:b/>
                <w:bCs/>
                <w:i/>
                <w:iCs/>
              </w:rPr>
            </w:pPr>
            <w:r w:rsidRPr="00BF3CC4">
              <w:rPr>
                <w:b/>
                <w:bCs/>
                <w:i/>
                <w:iCs/>
              </w:rPr>
              <w:t>Já: 50</w:t>
            </w:r>
          </w:p>
          <w:p w14:paraId="44DEC095" w14:textId="77777777" w:rsidR="009C736B" w:rsidRPr="00BF3CC4" w:rsidRDefault="009C736B" w:rsidP="00420552">
            <w:pPr>
              <w:jc w:val="center"/>
              <w:rPr>
                <w:b/>
                <w:bCs/>
                <w:i/>
                <w:iCs/>
              </w:rPr>
            </w:pPr>
            <w:r w:rsidRPr="00BF3CC4">
              <w:t xml:space="preserve">Druhý hráč: </w:t>
            </w:r>
            <w:proofErr w:type="gramStart"/>
            <w:r w:rsidRPr="00BF3CC4">
              <w:t>250 – C</w:t>
            </w:r>
            <w:proofErr w:type="gramEnd"/>
            <w:r w:rsidRPr="00BF3CC4">
              <w:t xml:space="preserve"> </w:t>
            </w:r>
          </w:p>
        </w:tc>
        <w:tc>
          <w:tcPr>
            <w:tcW w:w="2070" w:type="dxa"/>
          </w:tcPr>
          <w:p w14:paraId="308EFE14" w14:textId="77777777" w:rsidR="009C736B" w:rsidRPr="00BF3CC4" w:rsidRDefault="009C736B" w:rsidP="00420552">
            <w:pPr>
              <w:jc w:val="center"/>
              <w:rPr>
                <w:b/>
                <w:bCs/>
                <w:i/>
                <w:iCs/>
              </w:rPr>
            </w:pPr>
            <w:r w:rsidRPr="00BF3CC4">
              <w:rPr>
                <w:b/>
                <w:bCs/>
                <w:i/>
                <w:iCs/>
              </w:rPr>
              <w:t xml:space="preserve">Já: 200 </w:t>
            </w:r>
          </w:p>
          <w:p w14:paraId="78B618F5" w14:textId="77777777" w:rsidR="009C736B" w:rsidRPr="00BF3CC4" w:rsidRDefault="009C736B" w:rsidP="00420552">
            <w:pPr>
              <w:jc w:val="center"/>
              <w:rPr>
                <w:b/>
                <w:bCs/>
                <w:i/>
                <w:iCs/>
              </w:rPr>
            </w:pPr>
            <w:r w:rsidRPr="00BF3CC4">
              <w:t xml:space="preserve">Druhý hráč: 200  </w:t>
            </w:r>
          </w:p>
        </w:tc>
      </w:tr>
    </w:tbl>
    <w:p w14:paraId="7B60FD09" w14:textId="77777777" w:rsidR="009C736B" w:rsidRPr="00BF3CC4" w:rsidRDefault="009C736B" w:rsidP="009C736B">
      <w:pPr>
        <w:spacing w:line="240" w:lineRule="auto"/>
        <w:jc w:val="both"/>
      </w:pPr>
    </w:p>
    <w:p w14:paraId="52D83E93" w14:textId="5E49D656" w:rsidR="009C736B" w:rsidRPr="00BF3CC4" w:rsidRDefault="009C736B" w:rsidP="009C736B">
      <w:pPr>
        <w:spacing w:line="240" w:lineRule="auto"/>
        <w:jc w:val="both"/>
      </w:pPr>
      <w:r w:rsidRPr="00BF3CC4">
        <w:t xml:space="preserve">Pokud jsou </w:t>
      </w:r>
      <w:r w:rsidRPr="006A6C05">
        <w:rPr>
          <w:b/>
          <w:bCs/>
          <w:rPrChange w:id="22" w:author="Vondráček, Štěpán" w:date="2022-10-11T10:33:00Z">
            <w:rPr/>
          </w:rPrChange>
        </w:rPr>
        <w:t xml:space="preserve">vaše náklady C mezi 150 a </w:t>
      </w:r>
      <w:del w:id="23" w:author="Vondráček, Štěpán" w:date="2022-10-11T10:33:00Z">
        <w:r w:rsidRPr="006A6C05" w:rsidDel="006A6C05">
          <w:rPr>
            <w:b/>
            <w:bCs/>
            <w:rPrChange w:id="24" w:author="Vondráček, Štěpán" w:date="2022-10-11T10:33:00Z">
              <w:rPr/>
            </w:rPrChange>
          </w:rPr>
          <w:delText>200</w:delText>
        </w:r>
      </w:del>
      <w:ins w:id="25" w:author="Vondráček, Štěpán" w:date="2022-10-11T10:33:00Z">
        <w:r w:rsidR="006A6C05" w:rsidRPr="006A6C05">
          <w:rPr>
            <w:b/>
            <w:bCs/>
            <w:rPrChange w:id="26" w:author="Vondráček, Štěpán" w:date="2022-10-11T10:33:00Z">
              <w:rPr/>
            </w:rPrChange>
          </w:rPr>
          <w:t>190</w:t>
        </w:r>
      </w:ins>
      <w:r w:rsidRPr="00BF3CC4">
        <w:t xml:space="preserve">, pak je pro vás akce B výhodnější bez ohled na akci, kterou si zvolí druhý hráč. V tabulce před sebou vidíte situaci, kdy se vaše C rovná 175 Kč. Pokud </w:t>
      </w:r>
      <w:r w:rsidRPr="006A6C05">
        <w:rPr>
          <w:b/>
          <w:bCs/>
          <w:rPrChange w:id="27" w:author="Vondráček, Štěpán" w:date="2022-10-11T10:34:00Z">
            <w:rPr/>
          </w:rPrChange>
        </w:rPr>
        <w:t>by druhý hráč zvolil A, srovnáváte své výplaty v levém sloupci</w:t>
      </w:r>
      <w:r w:rsidRPr="00BF3CC4">
        <w:t xml:space="preserve">. Při volbě B byste měl 50, zatímco při volbě A pouze 25 Kč. Pokud by </w:t>
      </w:r>
      <w:r w:rsidRPr="006A6C05">
        <w:rPr>
          <w:b/>
          <w:bCs/>
          <w:rPrChange w:id="28" w:author="Vondráček, Štěpán" w:date="2022-10-11T10:35:00Z">
            <w:rPr/>
          </w:rPrChange>
        </w:rPr>
        <w:t>druhý hráč zvolil akci B, srovnáváte výplaty v pravém sloupci</w:t>
      </w:r>
      <w:r w:rsidRPr="00BF3CC4">
        <w:t>. Při volbě B byste měl 200, zatímco při volbě A pouze 75 Kč. Vaše výplata z akce B je vyšší v obou sloupcích.</w:t>
      </w:r>
    </w:p>
    <w:tbl>
      <w:tblPr>
        <w:tblStyle w:val="TableGrid"/>
        <w:tblW w:w="0" w:type="auto"/>
        <w:jc w:val="center"/>
        <w:tblLook w:val="04A0" w:firstRow="1" w:lastRow="0" w:firstColumn="1" w:lastColumn="0" w:noHBand="0" w:noVBand="1"/>
      </w:tblPr>
      <w:tblGrid>
        <w:gridCol w:w="535"/>
        <w:gridCol w:w="1350"/>
        <w:gridCol w:w="2880"/>
        <w:gridCol w:w="2070"/>
      </w:tblGrid>
      <w:tr w:rsidR="009C736B" w:rsidRPr="00BF3CC4" w14:paraId="53E1D37F" w14:textId="77777777" w:rsidTr="00420552">
        <w:trPr>
          <w:jc w:val="center"/>
        </w:trPr>
        <w:tc>
          <w:tcPr>
            <w:tcW w:w="535" w:type="dxa"/>
          </w:tcPr>
          <w:p w14:paraId="4CE5746E" w14:textId="77777777" w:rsidR="009C736B" w:rsidRPr="00BF3CC4" w:rsidRDefault="009C736B" w:rsidP="00420552">
            <w:pPr>
              <w:jc w:val="center"/>
            </w:pPr>
          </w:p>
        </w:tc>
        <w:tc>
          <w:tcPr>
            <w:tcW w:w="1350" w:type="dxa"/>
          </w:tcPr>
          <w:p w14:paraId="19B07070" w14:textId="77777777" w:rsidR="009C736B" w:rsidRPr="00BF3CC4" w:rsidRDefault="009C736B" w:rsidP="00420552">
            <w:pPr>
              <w:jc w:val="center"/>
            </w:pPr>
          </w:p>
        </w:tc>
        <w:tc>
          <w:tcPr>
            <w:tcW w:w="4950" w:type="dxa"/>
            <w:gridSpan w:val="2"/>
          </w:tcPr>
          <w:p w14:paraId="20D62F50" w14:textId="77777777" w:rsidR="009C736B" w:rsidRPr="00BF3CC4" w:rsidRDefault="009C736B" w:rsidP="00420552">
            <w:pPr>
              <w:jc w:val="center"/>
              <w:rPr>
                <w:b/>
                <w:bCs/>
              </w:rPr>
            </w:pPr>
            <w:r w:rsidRPr="00BF3CC4">
              <w:t>Druhý hráč</w:t>
            </w:r>
          </w:p>
        </w:tc>
      </w:tr>
      <w:tr w:rsidR="009C736B" w:rsidRPr="00BF3CC4" w14:paraId="7FD8FED5" w14:textId="77777777" w:rsidTr="00420552">
        <w:trPr>
          <w:jc w:val="center"/>
        </w:trPr>
        <w:tc>
          <w:tcPr>
            <w:tcW w:w="535" w:type="dxa"/>
          </w:tcPr>
          <w:p w14:paraId="197B9B43" w14:textId="77777777" w:rsidR="009C736B" w:rsidRPr="00BF3CC4" w:rsidRDefault="009C736B" w:rsidP="00420552">
            <w:pPr>
              <w:jc w:val="center"/>
            </w:pPr>
          </w:p>
        </w:tc>
        <w:tc>
          <w:tcPr>
            <w:tcW w:w="1350" w:type="dxa"/>
          </w:tcPr>
          <w:p w14:paraId="360010F0" w14:textId="77777777" w:rsidR="009C736B" w:rsidRPr="00BF3CC4" w:rsidRDefault="009C736B" w:rsidP="00420552">
            <w:pPr>
              <w:jc w:val="center"/>
            </w:pPr>
          </w:p>
        </w:tc>
        <w:tc>
          <w:tcPr>
            <w:tcW w:w="2880" w:type="dxa"/>
          </w:tcPr>
          <w:p w14:paraId="3B96987C" w14:textId="77777777" w:rsidR="009C736B" w:rsidRPr="00BF3CC4" w:rsidRDefault="009C736B" w:rsidP="00420552">
            <w:pPr>
              <w:jc w:val="center"/>
              <w:rPr>
                <w:b/>
                <w:bCs/>
              </w:rPr>
            </w:pPr>
            <w:r w:rsidRPr="00BF3CC4">
              <w:t>A</w:t>
            </w:r>
          </w:p>
        </w:tc>
        <w:tc>
          <w:tcPr>
            <w:tcW w:w="2070" w:type="dxa"/>
          </w:tcPr>
          <w:p w14:paraId="1B64A9F6" w14:textId="77777777" w:rsidR="009C736B" w:rsidRPr="00BF3CC4" w:rsidRDefault="009C736B" w:rsidP="00420552">
            <w:pPr>
              <w:jc w:val="center"/>
              <w:rPr>
                <w:b/>
                <w:bCs/>
              </w:rPr>
            </w:pPr>
            <w:r w:rsidRPr="00BF3CC4">
              <w:t>B</w:t>
            </w:r>
          </w:p>
        </w:tc>
      </w:tr>
      <w:tr w:rsidR="009C736B" w:rsidRPr="00BF3CC4" w14:paraId="0EBF94CA" w14:textId="77777777" w:rsidTr="00420552">
        <w:trPr>
          <w:trHeight w:val="547"/>
          <w:jc w:val="center"/>
        </w:trPr>
        <w:tc>
          <w:tcPr>
            <w:tcW w:w="535" w:type="dxa"/>
            <w:vMerge w:val="restart"/>
            <w:vAlign w:val="center"/>
          </w:tcPr>
          <w:p w14:paraId="42B5219F" w14:textId="77777777" w:rsidR="009C736B" w:rsidRPr="00BF3CC4" w:rsidRDefault="009C736B" w:rsidP="00420552">
            <w:pPr>
              <w:jc w:val="center"/>
              <w:rPr>
                <w:b/>
                <w:bCs/>
              </w:rPr>
            </w:pPr>
            <w:r w:rsidRPr="00BF3CC4">
              <w:rPr>
                <w:b/>
                <w:bCs/>
              </w:rPr>
              <w:t>Já</w:t>
            </w:r>
          </w:p>
        </w:tc>
        <w:tc>
          <w:tcPr>
            <w:tcW w:w="1350" w:type="dxa"/>
            <w:vAlign w:val="center"/>
          </w:tcPr>
          <w:p w14:paraId="39D7AE7F" w14:textId="77777777" w:rsidR="009C736B" w:rsidRPr="00BF3CC4" w:rsidRDefault="009C736B" w:rsidP="00420552">
            <w:pPr>
              <w:jc w:val="center"/>
              <w:rPr>
                <w:b/>
                <w:bCs/>
              </w:rPr>
            </w:pPr>
            <w:r w:rsidRPr="00BF3CC4">
              <w:t>A</w:t>
            </w:r>
          </w:p>
        </w:tc>
        <w:tc>
          <w:tcPr>
            <w:tcW w:w="2880" w:type="dxa"/>
          </w:tcPr>
          <w:p w14:paraId="224E20E5" w14:textId="77777777" w:rsidR="009C736B" w:rsidRPr="00BF3CC4" w:rsidRDefault="009C736B" w:rsidP="00420552">
            <w:pPr>
              <w:jc w:val="center"/>
              <w:rPr>
                <w:b/>
                <w:bCs/>
                <w:i/>
                <w:iCs/>
              </w:rPr>
            </w:pPr>
            <w:r w:rsidRPr="00BF3CC4">
              <w:rPr>
                <w:b/>
                <w:bCs/>
                <w:i/>
                <w:iCs/>
              </w:rPr>
              <w:t xml:space="preserve">Já: 25 </w:t>
            </w:r>
          </w:p>
          <w:p w14:paraId="2A50B41B" w14:textId="77777777" w:rsidR="009C736B" w:rsidRPr="00BF3CC4" w:rsidRDefault="009C736B" w:rsidP="00420552">
            <w:pPr>
              <w:jc w:val="center"/>
              <w:rPr>
                <w:b/>
                <w:bCs/>
                <w:i/>
                <w:iCs/>
              </w:rPr>
            </w:pPr>
            <w:r w:rsidRPr="00BF3CC4">
              <w:t xml:space="preserve">Druhý hráč: </w:t>
            </w:r>
            <w:proofErr w:type="gramStart"/>
            <w:r w:rsidRPr="00BF3CC4">
              <w:t>200 – C</w:t>
            </w:r>
            <w:proofErr w:type="gramEnd"/>
            <w:r w:rsidRPr="00BF3CC4">
              <w:t xml:space="preserve"> </w:t>
            </w:r>
          </w:p>
        </w:tc>
        <w:tc>
          <w:tcPr>
            <w:tcW w:w="2070" w:type="dxa"/>
          </w:tcPr>
          <w:p w14:paraId="751A2B26" w14:textId="77777777" w:rsidR="009C736B" w:rsidRPr="00BF3CC4" w:rsidRDefault="009C736B" w:rsidP="00420552">
            <w:pPr>
              <w:jc w:val="center"/>
              <w:rPr>
                <w:b/>
                <w:bCs/>
                <w:i/>
                <w:iCs/>
              </w:rPr>
            </w:pPr>
            <w:r w:rsidRPr="00BF3CC4">
              <w:rPr>
                <w:b/>
                <w:bCs/>
                <w:i/>
                <w:iCs/>
              </w:rPr>
              <w:t>Já: 75</w:t>
            </w:r>
          </w:p>
          <w:p w14:paraId="07F64B9E" w14:textId="77777777" w:rsidR="009C736B" w:rsidRPr="00BF3CC4" w:rsidRDefault="009C736B" w:rsidP="00420552">
            <w:pPr>
              <w:jc w:val="center"/>
              <w:rPr>
                <w:b/>
                <w:bCs/>
                <w:i/>
                <w:iCs/>
              </w:rPr>
            </w:pPr>
            <w:r w:rsidRPr="00BF3CC4">
              <w:t>Druhý hráč: 50</w:t>
            </w:r>
          </w:p>
        </w:tc>
      </w:tr>
      <w:tr w:rsidR="009C736B" w14:paraId="1CEE723D" w14:textId="77777777" w:rsidTr="00420552">
        <w:trPr>
          <w:trHeight w:val="547"/>
          <w:jc w:val="center"/>
        </w:trPr>
        <w:tc>
          <w:tcPr>
            <w:tcW w:w="535" w:type="dxa"/>
            <w:vMerge/>
            <w:vAlign w:val="center"/>
          </w:tcPr>
          <w:p w14:paraId="66BBB92F" w14:textId="77777777" w:rsidR="009C736B" w:rsidRPr="00BF3CC4" w:rsidRDefault="009C736B" w:rsidP="00420552">
            <w:pPr>
              <w:jc w:val="center"/>
              <w:rPr>
                <w:b/>
                <w:bCs/>
              </w:rPr>
            </w:pPr>
          </w:p>
        </w:tc>
        <w:tc>
          <w:tcPr>
            <w:tcW w:w="1350" w:type="dxa"/>
            <w:vAlign w:val="center"/>
          </w:tcPr>
          <w:p w14:paraId="4ABC3BEE" w14:textId="77777777" w:rsidR="009C736B" w:rsidRPr="00BF3CC4" w:rsidRDefault="009C736B" w:rsidP="00420552">
            <w:pPr>
              <w:jc w:val="center"/>
              <w:rPr>
                <w:b/>
                <w:bCs/>
              </w:rPr>
            </w:pPr>
            <w:r w:rsidRPr="00BF3CC4">
              <w:t>B</w:t>
            </w:r>
          </w:p>
        </w:tc>
        <w:tc>
          <w:tcPr>
            <w:tcW w:w="2880" w:type="dxa"/>
          </w:tcPr>
          <w:p w14:paraId="3253FCF8" w14:textId="77777777" w:rsidR="009C736B" w:rsidRPr="00BF3CC4" w:rsidRDefault="009C736B" w:rsidP="00420552">
            <w:pPr>
              <w:jc w:val="center"/>
              <w:rPr>
                <w:b/>
                <w:bCs/>
                <w:i/>
                <w:iCs/>
              </w:rPr>
            </w:pPr>
            <w:r w:rsidRPr="00BF3CC4">
              <w:rPr>
                <w:b/>
                <w:bCs/>
                <w:i/>
                <w:iCs/>
              </w:rPr>
              <w:t>Já: 50</w:t>
            </w:r>
          </w:p>
          <w:p w14:paraId="5B1C71F6" w14:textId="77777777" w:rsidR="009C736B" w:rsidRPr="00BF3CC4" w:rsidRDefault="009C736B" w:rsidP="00420552">
            <w:pPr>
              <w:jc w:val="center"/>
              <w:rPr>
                <w:b/>
                <w:bCs/>
                <w:i/>
                <w:iCs/>
              </w:rPr>
            </w:pPr>
            <w:r w:rsidRPr="00BF3CC4">
              <w:t xml:space="preserve">Druhý hráč: </w:t>
            </w:r>
            <w:proofErr w:type="gramStart"/>
            <w:r w:rsidRPr="00BF3CC4">
              <w:t>250 – C</w:t>
            </w:r>
            <w:proofErr w:type="gramEnd"/>
            <w:r w:rsidRPr="00BF3CC4">
              <w:t xml:space="preserve"> </w:t>
            </w:r>
          </w:p>
        </w:tc>
        <w:tc>
          <w:tcPr>
            <w:tcW w:w="2070" w:type="dxa"/>
          </w:tcPr>
          <w:p w14:paraId="6D4CC939" w14:textId="77777777" w:rsidR="009C736B" w:rsidRPr="00BF3CC4" w:rsidRDefault="009C736B" w:rsidP="00420552">
            <w:pPr>
              <w:jc w:val="center"/>
              <w:rPr>
                <w:b/>
                <w:bCs/>
                <w:i/>
                <w:iCs/>
              </w:rPr>
            </w:pPr>
            <w:r w:rsidRPr="00BF3CC4">
              <w:rPr>
                <w:b/>
                <w:bCs/>
                <w:i/>
                <w:iCs/>
              </w:rPr>
              <w:t xml:space="preserve">Já: 200 </w:t>
            </w:r>
          </w:p>
          <w:p w14:paraId="35D08E43" w14:textId="77777777" w:rsidR="009C736B" w:rsidRPr="00E02D1A" w:rsidRDefault="009C736B" w:rsidP="00420552">
            <w:pPr>
              <w:jc w:val="center"/>
              <w:rPr>
                <w:b/>
                <w:bCs/>
                <w:i/>
                <w:iCs/>
              </w:rPr>
            </w:pPr>
            <w:r w:rsidRPr="00BF3CC4">
              <w:t>Druhý hráč: 200</w:t>
            </w:r>
            <w:r>
              <w:t xml:space="preserve">  </w:t>
            </w:r>
          </w:p>
        </w:tc>
      </w:tr>
    </w:tbl>
    <w:p w14:paraId="02709896" w14:textId="77777777" w:rsidR="009C736B" w:rsidRDefault="009C736B" w:rsidP="00AF2EC2">
      <w:pPr>
        <w:spacing w:line="240" w:lineRule="auto"/>
        <w:jc w:val="both"/>
        <w:rPr>
          <w:b/>
          <w:bCs/>
        </w:rPr>
      </w:pPr>
    </w:p>
    <w:p w14:paraId="6F8EFA2E" w14:textId="02A15618" w:rsidR="00AF2EC2" w:rsidRPr="00A6484D" w:rsidRDefault="00AF2EC2" w:rsidP="00AF2EC2">
      <w:pPr>
        <w:spacing w:line="240" w:lineRule="auto"/>
        <w:jc w:val="both"/>
        <w:rPr>
          <w:b/>
          <w:bCs/>
        </w:rPr>
      </w:pPr>
      <w:r>
        <w:rPr>
          <w:b/>
          <w:bCs/>
        </w:rPr>
        <w:t>Jak budete odpovídat?</w:t>
      </w:r>
    </w:p>
    <w:p w14:paraId="29B3F077" w14:textId="696EEF41" w:rsidR="003C2958" w:rsidRDefault="00AF2EC2" w:rsidP="003C2958">
      <w:pPr>
        <w:spacing w:line="240" w:lineRule="auto"/>
        <w:jc w:val="both"/>
        <w:rPr>
          <w:ins w:id="29" w:author="Vondráček, Štěpán" w:date="2022-10-11T10:37:00Z"/>
        </w:rPr>
      </w:pPr>
      <w:r>
        <w:t xml:space="preserve">Posbíráme od vás odpovědi pro všechny možné </w:t>
      </w:r>
      <w:r w:rsidR="00CB22A9">
        <w:t>hodnoty C</w:t>
      </w:r>
      <w:r>
        <w:t xml:space="preserve">. </w:t>
      </w:r>
      <w:bookmarkStart w:id="30" w:name="_Hlk115347029"/>
      <w:r w:rsidR="00CB22A9">
        <w:t xml:space="preserve">Budete uvádět odpovědi na </w:t>
      </w:r>
      <w:r>
        <w:t>10 obrazovk</w:t>
      </w:r>
      <w:r w:rsidR="00CB22A9">
        <w:t>ách</w:t>
      </w:r>
      <w:r>
        <w:t xml:space="preserve">, ve kterých se bude měnit vaše hodnota C. Začneme hodnotou C = </w:t>
      </w:r>
      <w:r w:rsidRPr="00E248B5">
        <w:rPr>
          <w:rPrChange w:id="31" w:author="Vondráček, Štěpán" w:date="2022-10-11T10:28:00Z">
            <w:rPr>
              <w:lang w:val="en-US"/>
            </w:rPr>
          </w:rPrChange>
        </w:rPr>
        <w:t xml:space="preserve">10, pak postoupíme na 30, pak </w:t>
      </w:r>
      <w:r>
        <w:t xml:space="preserve">na </w:t>
      </w:r>
      <w:r w:rsidRPr="00E248B5">
        <w:rPr>
          <w:rPrChange w:id="32" w:author="Vondráček, Štěpán" w:date="2022-10-11T10:28:00Z">
            <w:rPr>
              <w:lang w:val="en-US"/>
            </w:rPr>
          </w:rPrChange>
        </w:rPr>
        <w:t xml:space="preserve">50, až nakonec skončíme u hodnoty </w:t>
      </w:r>
      <w:r>
        <w:t xml:space="preserve">C = </w:t>
      </w:r>
      <w:r w:rsidRPr="00E248B5">
        <w:rPr>
          <w:rPrChange w:id="33" w:author="Vondráček, Štěpán" w:date="2022-10-11T10:28:00Z">
            <w:rPr>
              <w:lang w:val="en-US"/>
            </w:rPr>
          </w:rPrChange>
        </w:rPr>
        <w:t>190.</w:t>
      </w:r>
      <w:r w:rsidR="003C2958" w:rsidRPr="00E248B5">
        <w:rPr>
          <w:rPrChange w:id="34" w:author="Vondráček, Štěpán" w:date="2022-10-11T10:28:00Z">
            <w:rPr>
              <w:lang w:val="en-US"/>
            </w:rPr>
          </w:rPrChange>
        </w:rPr>
        <w:t xml:space="preserve"> </w:t>
      </w:r>
      <w:r w:rsidR="003C2958">
        <w:t>Na každé obrazovce uvedete svoji akci a svůj odhad akce druhého hráče, který odpovídá na stejnou otázku, tedy má stejné náklady.</w:t>
      </w:r>
    </w:p>
    <w:p w14:paraId="70771764" w14:textId="77777777" w:rsidR="006A6C05" w:rsidRDefault="006A6C05" w:rsidP="006A6C05">
      <w:pPr>
        <w:spacing w:line="240" w:lineRule="auto"/>
        <w:jc w:val="both"/>
        <w:rPr>
          <w:ins w:id="35" w:author="Vondráček, Štěpán" w:date="2022-10-11T10:37:00Z"/>
        </w:rPr>
      </w:pPr>
      <w:commentRangeStart w:id="36"/>
      <w:ins w:id="37" w:author="Vondráček, Štěpán" w:date="2022-10-11T10:37:00Z">
        <w:r>
          <w:t xml:space="preserve">Skutečné akce druhého hráče, které nakonec spolu s vašimi akcemi </w:t>
        </w:r>
        <w:proofErr w:type="gramStart"/>
        <w:r>
          <w:t>určí</w:t>
        </w:r>
        <w:proofErr w:type="gramEnd"/>
        <w:r>
          <w:t xml:space="preserve"> vaši potenciální výplatu, uvidíte až po skončení experimentu. O akcích a očekáváních druhého hráče tak v průběhu hry nezískáte dodatečné informace</w:t>
        </w:r>
        <w:commentRangeEnd w:id="36"/>
        <w:r>
          <w:rPr>
            <w:rStyle w:val="CommentReference"/>
          </w:rPr>
          <w:commentReference w:id="36"/>
        </w:r>
        <w:r>
          <w:t xml:space="preserve"> (to stejné platí i pro něj).</w:t>
        </w:r>
      </w:ins>
    </w:p>
    <w:p w14:paraId="5FDD8739" w14:textId="77777777" w:rsidR="006A6C05" w:rsidRDefault="006A6C05" w:rsidP="003C2958">
      <w:pPr>
        <w:spacing w:line="240" w:lineRule="auto"/>
        <w:jc w:val="both"/>
      </w:pPr>
    </w:p>
    <w:bookmarkEnd w:id="30"/>
    <w:p w14:paraId="45B1A651" w14:textId="77777777" w:rsidR="00AF2EC2" w:rsidRPr="00E059B9" w:rsidRDefault="00AF2EC2" w:rsidP="00AF2EC2">
      <w:pPr>
        <w:spacing w:line="240" w:lineRule="auto"/>
        <w:jc w:val="both"/>
        <w:rPr>
          <w:b/>
          <w:bCs/>
        </w:rPr>
      </w:pPr>
      <w:r w:rsidRPr="00D41390">
        <w:rPr>
          <w:b/>
          <w:bCs/>
        </w:rPr>
        <w:t>Výplata</w:t>
      </w:r>
    </w:p>
    <w:p w14:paraId="4B464306" w14:textId="77777777" w:rsidR="00AF2EC2" w:rsidRDefault="00AF2EC2" w:rsidP="00AF2EC2">
      <w:pPr>
        <w:spacing w:line="240" w:lineRule="auto"/>
        <w:jc w:val="both"/>
      </w:pPr>
      <w:r>
        <w:t>Při výběru rozhodnutí k výplatě budeme postupovat v těchto krocích:</w:t>
      </w:r>
    </w:p>
    <w:p w14:paraId="61860F99" w14:textId="77777777" w:rsidR="00AF2EC2" w:rsidRDefault="00AF2EC2" w:rsidP="00AF2EC2">
      <w:pPr>
        <w:pStyle w:val="ListParagraph"/>
        <w:numPr>
          <w:ilvl w:val="0"/>
          <w:numId w:val="9"/>
        </w:numPr>
        <w:spacing w:line="240" w:lineRule="auto"/>
        <w:jc w:val="both"/>
      </w:pPr>
      <w:r>
        <w:lastRenderedPageBreak/>
        <w:t xml:space="preserve">Počítač náhodně vylosuje vaši hodnotu C z možností: </w:t>
      </w:r>
      <w:r w:rsidRPr="00E248B5">
        <w:rPr>
          <w:rPrChange w:id="38" w:author="Vondráček, Štěpán" w:date="2022-10-11T10:28:00Z">
            <w:rPr>
              <w:lang w:val="en-US"/>
            </w:rPr>
          </w:rPrChange>
        </w:rPr>
        <w:t>10, 30, 50, 70, …, 150, 170, 190</w:t>
      </w:r>
      <w:r w:rsidRPr="006A6C05">
        <w:rPr>
          <w:b/>
          <w:bCs/>
          <w:rPrChange w:id="39" w:author="Vondráček, Štěpán" w:date="2022-10-11T10:35:00Z">
            <w:rPr/>
          </w:rPrChange>
        </w:rPr>
        <w:t>. Každá z těchto 10 hodnot bude vybrána se stejnou pravděpodobností. Pak provede druhé losování, ze kterého vzejde hodnota C druhého hráče. Obě hodnoty se losují nezávisle, mohou se lišit.</w:t>
      </w:r>
    </w:p>
    <w:p w14:paraId="6F11594A" w14:textId="7EB62706" w:rsidR="00AF2EC2" w:rsidRDefault="007E64A8" w:rsidP="00AF2EC2">
      <w:pPr>
        <w:pStyle w:val="ListParagraph"/>
        <w:numPr>
          <w:ilvl w:val="0"/>
          <w:numId w:val="9"/>
        </w:numPr>
        <w:spacing w:line="240" w:lineRule="auto"/>
        <w:jc w:val="both"/>
      </w:pPr>
      <w:r>
        <w:t>Dále zjistí, jakou</w:t>
      </w:r>
      <w:r w:rsidR="00AF2EC2">
        <w:t xml:space="preserve"> </w:t>
      </w:r>
      <w:r w:rsidR="00AF2EC2" w:rsidRPr="0002612C">
        <w:t xml:space="preserve">akci jste </w:t>
      </w:r>
      <w:r w:rsidRPr="0002612C">
        <w:t xml:space="preserve">zvolili </w:t>
      </w:r>
      <w:r w:rsidR="00AF2EC2" w:rsidRPr="0002612C">
        <w:t xml:space="preserve">pro svoje C a jakou akci </w:t>
      </w:r>
      <w:r w:rsidRPr="0002612C">
        <w:t>si pro</w:t>
      </w:r>
      <w:r>
        <w:t xml:space="preserve"> svoje </w:t>
      </w:r>
      <w:r w:rsidR="00AF2EC2">
        <w:t xml:space="preserve">C </w:t>
      </w:r>
      <w:r>
        <w:t>vybral druhý hráč</w:t>
      </w:r>
      <w:r w:rsidR="00AF2EC2">
        <w:t>.</w:t>
      </w:r>
    </w:p>
    <w:p w14:paraId="10E498F8" w14:textId="28335B70" w:rsidR="006A6C05" w:rsidRPr="006A6C05" w:rsidRDefault="00436C33" w:rsidP="006A6C05">
      <w:pPr>
        <w:pStyle w:val="ListParagraph"/>
        <w:numPr>
          <w:ilvl w:val="0"/>
          <w:numId w:val="9"/>
        </w:numPr>
        <w:spacing w:line="240" w:lineRule="auto"/>
        <w:jc w:val="both"/>
        <w:rPr>
          <w:b/>
          <w:bCs/>
          <w:rPrChange w:id="40" w:author="Vondráček, Štěpán" w:date="2022-10-11T10:37:00Z">
            <w:rPr/>
          </w:rPrChange>
        </w:rPr>
        <w:pPrChange w:id="41" w:author="Vondráček, Štěpán" w:date="2022-10-11T10:37:00Z">
          <w:pPr>
            <w:pStyle w:val="ListParagraph"/>
            <w:numPr>
              <w:numId w:val="9"/>
            </w:numPr>
            <w:spacing w:line="240" w:lineRule="auto"/>
            <w:ind w:hanging="360"/>
            <w:jc w:val="both"/>
          </w:pPr>
        </w:pPrChange>
      </w:pPr>
      <w:r>
        <w:t xml:space="preserve">Pro variantu danou vylosovanými C a odeslanými zprávami </w:t>
      </w:r>
      <w:r w:rsidRPr="006A6C05">
        <w:rPr>
          <w:b/>
          <w:bCs/>
          <w:rPrChange w:id="42" w:author="Vondráček, Štěpán" w:date="2022-10-11T10:37:00Z">
            <w:rPr/>
          </w:rPrChange>
        </w:rPr>
        <w:t xml:space="preserve">budete placeni buď za svoji akci nebo za odhad akce druhého hráče. Obě možnosti budou vylosovány se stejnou pravděpodobností. </w:t>
      </w:r>
    </w:p>
    <w:p w14:paraId="532FF0FF" w14:textId="77777777" w:rsidR="00436C33" w:rsidRPr="006A6C05" w:rsidRDefault="00436C33" w:rsidP="00436C33">
      <w:pPr>
        <w:pStyle w:val="ListParagraph"/>
        <w:numPr>
          <w:ilvl w:val="1"/>
          <w:numId w:val="10"/>
        </w:numPr>
        <w:spacing w:line="240" w:lineRule="auto"/>
        <w:jc w:val="both"/>
        <w:rPr>
          <w:b/>
          <w:bCs/>
          <w:rPrChange w:id="43" w:author="Vondráček, Štěpán" w:date="2022-10-11T10:37:00Z">
            <w:rPr/>
          </w:rPrChange>
        </w:rPr>
      </w:pPr>
      <w:r>
        <w:t>Budete-</w:t>
      </w:r>
      <w:r w:rsidRPr="006A6C05">
        <w:rPr>
          <w:b/>
          <w:bCs/>
          <w:rPrChange w:id="44" w:author="Vondráček, Štěpán" w:date="2022-10-11T10:37:00Z">
            <w:rPr/>
          </w:rPrChange>
        </w:rPr>
        <w:t>li placeni za svoji akci, obdržíte výplatu odpovídající poli tabulky, ve kterém se protne vaše akce s akcí druhého hráče</w:t>
      </w:r>
    </w:p>
    <w:p w14:paraId="744F194B" w14:textId="6F94AAC4" w:rsidR="00702297" w:rsidRPr="006A6C05" w:rsidRDefault="00436C33" w:rsidP="00702297">
      <w:pPr>
        <w:pStyle w:val="ListParagraph"/>
        <w:numPr>
          <w:ilvl w:val="1"/>
          <w:numId w:val="10"/>
        </w:numPr>
        <w:spacing w:line="240" w:lineRule="auto"/>
        <w:jc w:val="both"/>
        <w:rPr>
          <w:b/>
          <w:bCs/>
          <w:rPrChange w:id="45" w:author="Vondráček, Štěpán" w:date="2022-10-11T10:37:00Z">
            <w:rPr/>
          </w:rPrChange>
        </w:rPr>
      </w:pPr>
      <w:r>
        <w:t xml:space="preserve">Budete-li placeni za </w:t>
      </w:r>
      <w:r w:rsidRPr="006A6C05">
        <w:rPr>
          <w:b/>
          <w:bCs/>
          <w:rPrChange w:id="46" w:author="Vondráček, Štěpán" w:date="2022-10-11T10:37:00Z">
            <w:rPr/>
          </w:rPrChange>
        </w:rPr>
        <w:t>odhad, dostanete 200 Kč, pokud bude váš odhad akce druhého hráče správný, a 50 Kč, pokud bude mylný.</w:t>
      </w:r>
    </w:p>
    <w:p w14:paraId="1B575728" w14:textId="1C689CAB" w:rsidR="00702297" w:rsidRDefault="00702297" w:rsidP="00702297">
      <w:pPr>
        <w:spacing w:line="240" w:lineRule="auto"/>
        <w:jc w:val="both"/>
      </w:pPr>
      <w:r>
        <w:t xml:space="preserve">Při rozhodování je potřeba mít na paměti, že jakákoli situace, na kterou se ptáme, může nastat. Každé vaše rozhodnutí tedy může ovlivnit vaši výplatu. </w:t>
      </w:r>
    </w:p>
    <w:p w14:paraId="00B76CC8" w14:textId="77777777" w:rsidR="00702297" w:rsidRPr="006A6C05" w:rsidRDefault="00702297" w:rsidP="00702297">
      <w:pPr>
        <w:spacing w:line="240" w:lineRule="auto"/>
        <w:jc w:val="both"/>
        <w:rPr>
          <w:b/>
          <w:bCs/>
          <w:rPrChange w:id="47" w:author="Vondráček, Štěpán" w:date="2022-10-11T10:37:00Z">
            <w:rPr/>
          </w:rPrChange>
        </w:rPr>
      </w:pPr>
      <w:r>
        <w:t>Kromě výplaty, jejíž výše závisí na vašich odpovědích</w:t>
      </w:r>
      <w:r w:rsidRPr="006A6C05">
        <w:rPr>
          <w:b/>
          <w:bCs/>
          <w:rPrChange w:id="48" w:author="Vondráček, Štěpán" w:date="2022-10-11T10:37:00Z">
            <w:rPr/>
          </w:rPrChange>
        </w:rPr>
        <w:t>, dostanete ještě fixní částku 80 Kč.</w:t>
      </w:r>
    </w:p>
    <w:p w14:paraId="3642EDDB" w14:textId="1F8199AC" w:rsidR="000C768F" w:rsidRDefault="000C768F">
      <w:r>
        <w:br w:type="page"/>
      </w:r>
    </w:p>
    <w:p w14:paraId="72A176F1" w14:textId="77777777" w:rsidR="00911318" w:rsidRPr="00E248B5" w:rsidRDefault="00911318" w:rsidP="00911318">
      <w:pPr>
        <w:jc w:val="center"/>
        <w:rPr>
          <w:b/>
          <w:bCs/>
          <w:rPrChange w:id="49" w:author="Vondráček, Štěpán" w:date="2022-10-11T10:28:00Z">
            <w:rPr>
              <w:b/>
              <w:bCs/>
              <w:lang w:val="en-US"/>
            </w:rPr>
          </w:rPrChange>
        </w:rPr>
      </w:pPr>
      <w:commentRangeStart w:id="50"/>
      <w:r>
        <w:rPr>
          <w:b/>
          <w:bCs/>
        </w:rPr>
        <w:lastRenderedPageBreak/>
        <w:t>[Obrazovka pro C = 10 – bude jich 10</w:t>
      </w:r>
      <w:r w:rsidRPr="00E248B5">
        <w:rPr>
          <w:b/>
          <w:bCs/>
          <w:rPrChange w:id="51" w:author="Vondráček, Štěpán" w:date="2022-10-11T10:28:00Z">
            <w:rPr>
              <w:b/>
              <w:bCs/>
              <w:lang w:val="en-US"/>
            </w:rPr>
          </w:rPrChange>
        </w:rPr>
        <w:t>]</w:t>
      </w:r>
      <w:commentRangeEnd w:id="50"/>
      <w:r>
        <w:rPr>
          <w:rStyle w:val="CommentReference"/>
        </w:rPr>
        <w:commentReference w:id="50"/>
      </w:r>
    </w:p>
    <w:p w14:paraId="375CE6A0" w14:textId="77777777" w:rsidR="00911318" w:rsidRPr="000621C1" w:rsidRDefault="00911318" w:rsidP="00911318">
      <w:r w:rsidRPr="000621C1">
        <w:t>Zvolte prosím svoji akci v následující variantě:</w:t>
      </w:r>
    </w:p>
    <w:p w14:paraId="02085156" w14:textId="77777777" w:rsidR="00911318" w:rsidRPr="00031B43" w:rsidRDefault="00911318" w:rsidP="00911318">
      <w:r>
        <w:rPr>
          <w:b/>
          <w:bCs/>
        </w:rPr>
        <w:t>Vaše C je 10 Kč</w:t>
      </w:r>
      <w:r w:rsidRPr="00031B43">
        <w:t xml:space="preserve">. C soupeře se náhodně vybere z hodnot C = </w:t>
      </w:r>
      <w:r w:rsidRPr="00E248B5">
        <w:rPr>
          <w:rPrChange w:id="52" w:author="Vondráček, Štěpán" w:date="2022-10-11T10:28:00Z">
            <w:rPr>
              <w:lang w:val="en-US"/>
            </w:rPr>
          </w:rPrChange>
        </w:rPr>
        <w:t>{</w:t>
      </w:r>
      <w:r w:rsidRPr="00031B43">
        <w:t>10, 30, 50, …,150, 170, 190}.</w:t>
      </w:r>
    </w:p>
    <w:p w14:paraId="1424EF1E" w14:textId="77777777" w:rsidR="00911318" w:rsidRDefault="00911318" w:rsidP="00911318">
      <w:pPr>
        <w:rPr>
          <w:b/>
          <w:bCs/>
        </w:rPr>
      </w:pPr>
    </w:p>
    <w:tbl>
      <w:tblPr>
        <w:tblStyle w:val="TableGrid"/>
        <w:tblpPr w:leftFromText="141" w:rightFromText="141" w:vertAnchor="text" w:horzAnchor="margin" w:tblpXSpec="center" w:tblpY="46"/>
        <w:tblW w:w="0" w:type="auto"/>
        <w:tblLook w:val="04A0" w:firstRow="1" w:lastRow="0" w:firstColumn="1" w:lastColumn="0" w:noHBand="0" w:noVBand="1"/>
      </w:tblPr>
      <w:tblGrid>
        <w:gridCol w:w="535"/>
        <w:gridCol w:w="1350"/>
        <w:gridCol w:w="2880"/>
        <w:gridCol w:w="2070"/>
      </w:tblGrid>
      <w:tr w:rsidR="00911318" w14:paraId="29B501E1" w14:textId="77777777" w:rsidTr="00420552">
        <w:tc>
          <w:tcPr>
            <w:tcW w:w="535" w:type="dxa"/>
          </w:tcPr>
          <w:p w14:paraId="67F5FF15" w14:textId="77777777" w:rsidR="00911318" w:rsidRDefault="00911318" w:rsidP="00420552"/>
        </w:tc>
        <w:tc>
          <w:tcPr>
            <w:tcW w:w="1350" w:type="dxa"/>
          </w:tcPr>
          <w:p w14:paraId="6347A769" w14:textId="77777777" w:rsidR="00911318" w:rsidRDefault="00911318" w:rsidP="00420552">
            <w:pPr>
              <w:jc w:val="center"/>
            </w:pPr>
          </w:p>
        </w:tc>
        <w:tc>
          <w:tcPr>
            <w:tcW w:w="4950" w:type="dxa"/>
            <w:gridSpan w:val="2"/>
          </w:tcPr>
          <w:p w14:paraId="4EEE5EBB" w14:textId="77777777" w:rsidR="00911318" w:rsidRDefault="00911318" w:rsidP="00420552">
            <w:pPr>
              <w:jc w:val="center"/>
            </w:pPr>
            <w:r>
              <w:t>Druhý hráč</w:t>
            </w:r>
          </w:p>
        </w:tc>
      </w:tr>
      <w:tr w:rsidR="00911318" w14:paraId="67FE29C9" w14:textId="77777777" w:rsidTr="00420552">
        <w:tc>
          <w:tcPr>
            <w:tcW w:w="535" w:type="dxa"/>
          </w:tcPr>
          <w:p w14:paraId="2015D554" w14:textId="77777777" w:rsidR="00911318" w:rsidRDefault="00911318" w:rsidP="00420552">
            <w:pPr>
              <w:jc w:val="center"/>
            </w:pPr>
          </w:p>
        </w:tc>
        <w:tc>
          <w:tcPr>
            <w:tcW w:w="1350" w:type="dxa"/>
          </w:tcPr>
          <w:p w14:paraId="00A5C106" w14:textId="77777777" w:rsidR="00911318" w:rsidRDefault="00911318" w:rsidP="00420552">
            <w:pPr>
              <w:jc w:val="center"/>
            </w:pPr>
          </w:p>
        </w:tc>
        <w:tc>
          <w:tcPr>
            <w:tcW w:w="2880" w:type="dxa"/>
          </w:tcPr>
          <w:p w14:paraId="71EABDEC" w14:textId="77777777" w:rsidR="00911318" w:rsidRDefault="00911318" w:rsidP="00420552">
            <w:pPr>
              <w:jc w:val="center"/>
            </w:pPr>
            <w:r>
              <w:t>A</w:t>
            </w:r>
          </w:p>
        </w:tc>
        <w:tc>
          <w:tcPr>
            <w:tcW w:w="2070" w:type="dxa"/>
          </w:tcPr>
          <w:p w14:paraId="5584F029" w14:textId="77777777" w:rsidR="00911318" w:rsidRDefault="00911318" w:rsidP="00420552">
            <w:pPr>
              <w:jc w:val="center"/>
            </w:pPr>
            <w:r>
              <w:t>B</w:t>
            </w:r>
          </w:p>
        </w:tc>
      </w:tr>
      <w:tr w:rsidR="00911318" w14:paraId="6074BBAA" w14:textId="77777777" w:rsidTr="00420552">
        <w:trPr>
          <w:trHeight w:val="547"/>
        </w:trPr>
        <w:tc>
          <w:tcPr>
            <w:tcW w:w="535" w:type="dxa"/>
            <w:vMerge w:val="restart"/>
            <w:vAlign w:val="center"/>
          </w:tcPr>
          <w:p w14:paraId="1C95FC82" w14:textId="77777777" w:rsidR="00911318" w:rsidRDefault="00911318" w:rsidP="00420552">
            <w:pPr>
              <w:jc w:val="center"/>
            </w:pPr>
            <w:r>
              <w:t>Já</w:t>
            </w:r>
          </w:p>
        </w:tc>
        <w:tc>
          <w:tcPr>
            <w:tcW w:w="1350" w:type="dxa"/>
            <w:vAlign w:val="center"/>
          </w:tcPr>
          <w:p w14:paraId="4104BDB3" w14:textId="77777777" w:rsidR="00911318" w:rsidRDefault="00911318" w:rsidP="00420552">
            <w:pPr>
              <w:jc w:val="center"/>
            </w:pPr>
            <w:r>
              <w:t>A</w:t>
            </w:r>
          </w:p>
        </w:tc>
        <w:tc>
          <w:tcPr>
            <w:tcW w:w="2880" w:type="dxa"/>
          </w:tcPr>
          <w:p w14:paraId="6DEE57E3" w14:textId="77777777" w:rsidR="00911318" w:rsidRDefault="00911318" w:rsidP="00420552">
            <w:pPr>
              <w:jc w:val="center"/>
            </w:pPr>
            <w:r>
              <w:t>Já: 190</w:t>
            </w:r>
          </w:p>
          <w:p w14:paraId="6BAE93D3" w14:textId="77777777" w:rsidR="00911318" w:rsidRDefault="00911318" w:rsidP="00420552">
            <w:pPr>
              <w:jc w:val="center"/>
            </w:pPr>
            <w:r>
              <w:t xml:space="preserve">Druhý hráč: </w:t>
            </w:r>
            <w:proofErr w:type="gramStart"/>
            <w:r>
              <w:t>200 – C</w:t>
            </w:r>
            <w:proofErr w:type="gramEnd"/>
          </w:p>
        </w:tc>
        <w:tc>
          <w:tcPr>
            <w:tcW w:w="2070" w:type="dxa"/>
          </w:tcPr>
          <w:p w14:paraId="236A094E" w14:textId="77777777" w:rsidR="00911318" w:rsidRDefault="00911318" w:rsidP="00420552">
            <w:pPr>
              <w:jc w:val="center"/>
            </w:pPr>
            <w:r>
              <w:t>Já: 240</w:t>
            </w:r>
          </w:p>
          <w:p w14:paraId="35F3AE5B" w14:textId="77777777" w:rsidR="00911318" w:rsidRDefault="00911318" w:rsidP="00420552">
            <w:pPr>
              <w:jc w:val="center"/>
            </w:pPr>
            <w:r>
              <w:t>Druhý hráč: 50</w:t>
            </w:r>
          </w:p>
        </w:tc>
      </w:tr>
      <w:tr w:rsidR="00911318" w14:paraId="6B238B03" w14:textId="77777777" w:rsidTr="00420552">
        <w:trPr>
          <w:trHeight w:val="547"/>
        </w:trPr>
        <w:tc>
          <w:tcPr>
            <w:tcW w:w="535" w:type="dxa"/>
            <w:vMerge/>
            <w:vAlign w:val="center"/>
          </w:tcPr>
          <w:p w14:paraId="79504418" w14:textId="77777777" w:rsidR="00911318" w:rsidRDefault="00911318" w:rsidP="00420552">
            <w:pPr>
              <w:jc w:val="center"/>
            </w:pPr>
          </w:p>
        </w:tc>
        <w:tc>
          <w:tcPr>
            <w:tcW w:w="1350" w:type="dxa"/>
            <w:vAlign w:val="center"/>
          </w:tcPr>
          <w:p w14:paraId="175136AC" w14:textId="77777777" w:rsidR="00911318" w:rsidRDefault="00911318" w:rsidP="00420552">
            <w:pPr>
              <w:jc w:val="center"/>
            </w:pPr>
            <w:r>
              <w:t>B</w:t>
            </w:r>
          </w:p>
        </w:tc>
        <w:tc>
          <w:tcPr>
            <w:tcW w:w="2880" w:type="dxa"/>
          </w:tcPr>
          <w:p w14:paraId="21AB11F8" w14:textId="77777777" w:rsidR="00911318" w:rsidRDefault="00911318" w:rsidP="00420552">
            <w:pPr>
              <w:jc w:val="center"/>
            </w:pPr>
            <w:r>
              <w:t>Já: 50</w:t>
            </w:r>
          </w:p>
          <w:p w14:paraId="3ADD1463" w14:textId="77777777" w:rsidR="00911318" w:rsidRDefault="00911318" w:rsidP="00420552">
            <w:pPr>
              <w:jc w:val="center"/>
            </w:pPr>
            <w:r>
              <w:t xml:space="preserve">Druhý hráč: </w:t>
            </w:r>
            <w:proofErr w:type="gramStart"/>
            <w:r>
              <w:t>250 – C</w:t>
            </w:r>
            <w:proofErr w:type="gramEnd"/>
            <w:r>
              <w:t xml:space="preserve"> </w:t>
            </w:r>
          </w:p>
        </w:tc>
        <w:tc>
          <w:tcPr>
            <w:tcW w:w="2070" w:type="dxa"/>
          </w:tcPr>
          <w:p w14:paraId="4E63E3C5" w14:textId="77777777" w:rsidR="00911318" w:rsidRDefault="00911318" w:rsidP="00420552">
            <w:pPr>
              <w:jc w:val="center"/>
            </w:pPr>
            <w:r>
              <w:t xml:space="preserve">Já: 200 </w:t>
            </w:r>
          </w:p>
          <w:p w14:paraId="6925D32E" w14:textId="77777777" w:rsidR="00911318" w:rsidRDefault="00911318" w:rsidP="00420552">
            <w:pPr>
              <w:jc w:val="center"/>
            </w:pPr>
            <w:r>
              <w:t xml:space="preserve">Druhý hráč: 200  </w:t>
            </w:r>
          </w:p>
        </w:tc>
      </w:tr>
    </w:tbl>
    <w:p w14:paraId="4D98E33B" w14:textId="77777777" w:rsidR="00911318" w:rsidRDefault="00911318" w:rsidP="00911318">
      <w:pPr>
        <w:spacing w:line="240" w:lineRule="auto"/>
        <w:jc w:val="both"/>
        <w:rPr>
          <w:lang w:val="en-US"/>
        </w:rPr>
      </w:pPr>
    </w:p>
    <w:p w14:paraId="7D52330F" w14:textId="77777777" w:rsidR="00911318" w:rsidRDefault="00911318" w:rsidP="00911318">
      <w:pPr>
        <w:spacing w:line="240" w:lineRule="auto"/>
        <w:jc w:val="both"/>
        <w:rPr>
          <w:lang w:val="en-US"/>
        </w:rPr>
      </w:pPr>
    </w:p>
    <w:p w14:paraId="557DC47A" w14:textId="77777777" w:rsidR="00911318" w:rsidRDefault="00911318" w:rsidP="00911318">
      <w:pPr>
        <w:spacing w:line="240" w:lineRule="auto"/>
        <w:jc w:val="both"/>
        <w:rPr>
          <w:lang w:val="en-US"/>
        </w:rPr>
      </w:pPr>
    </w:p>
    <w:p w14:paraId="54E76A3D" w14:textId="77777777" w:rsidR="00911318" w:rsidRDefault="00911318" w:rsidP="00911318">
      <w:pPr>
        <w:rPr>
          <w:b/>
          <w:bCs/>
        </w:rPr>
      </w:pPr>
    </w:p>
    <w:p w14:paraId="4CE391E8" w14:textId="77777777" w:rsidR="00911318" w:rsidRDefault="00911318" w:rsidP="00911318">
      <w:pPr>
        <w:rPr>
          <w:b/>
          <w:bCs/>
          <w:u w:val="single"/>
        </w:rPr>
      </w:pPr>
    </w:p>
    <w:p w14:paraId="516152C3" w14:textId="77777777" w:rsidR="00911318" w:rsidRPr="003115E8" w:rsidRDefault="00911318" w:rsidP="00911318">
      <w:pPr>
        <w:rPr>
          <w:b/>
          <w:bCs/>
          <w:u w:val="single"/>
          <w:lang w:val="en-US"/>
        </w:rPr>
      </w:pPr>
      <w:r w:rsidRPr="003115E8">
        <w:rPr>
          <w:b/>
          <w:bCs/>
          <w:u w:val="single"/>
        </w:rPr>
        <w:t xml:space="preserve">Vyznačte svoji volbu: </w:t>
      </w:r>
      <w:r>
        <w:rPr>
          <w:b/>
          <w:bCs/>
          <w:u w:val="single"/>
        </w:rPr>
        <w:t>A/B</w:t>
      </w:r>
    </w:p>
    <w:p w14:paraId="1DB0E8BF" w14:textId="77777777" w:rsidR="00911318" w:rsidRDefault="00911318" w:rsidP="00911318">
      <w:pPr>
        <w:rPr>
          <w:b/>
          <w:bCs/>
        </w:rPr>
      </w:pPr>
    </w:p>
    <w:p w14:paraId="26DD9C10" w14:textId="77777777" w:rsidR="00911318" w:rsidRDefault="00911318" w:rsidP="00911318">
      <w:pPr>
        <w:pBdr>
          <w:bottom w:val="single" w:sz="6" w:space="1" w:color="auto"/>
        </w:pBdr>
        <w:rPr>
          <w:b/>
          <w:bCs/>
        </w:rPr>
      </w:pPr>
    </w:p>
    <w:p w14:paraId="1EB8DFE4" w14:textId="77777777" w:rsidR="00911318" w:rsidRDefault="00911318" w:rsidP="00911318">
      <w:pPr>
        <w:rPr>
          <w:b/>
          <w:bCs/>
        </w:rPr>
      </w:pPr>
      <w:r>
        <w:rPr>
          <w:b/>
          <w:bCs/>
        </w:rPr>
        <w:t>--------------------------------------------------------------------------------------------------------------------------------------</w:t>
      </w:r>
    </w:p>
    <w:p w14:paraId="3571EBA5" w14:textId="77777777" w:rsidR="00911318" w:rsidRPr="009F1585" w:rsidRDefault="00911318" w:rsidP="00911318">
      <w:r w:rsidRPr="00C7420D">
        <w:t xml:space="preserve">Nyní prosím uveďte, jak </w:t>
      </w:r>
      <w:r>
        <w:t>odhadujete, že bude</w:t>
      </w:r>
      <w:r w:rsidRPr="00C7420D">
        <w:t xml:space="preserve"> odpovídat </w:t>
      </w:r>
      <w:r>
        <w:t xml:space="preserve">druhý hráč </w:t>
      </w:r>
      <w:r w:rsidRPr="00C7420D">
        <w:t>ve stejné variantě</w:t>
      </w:r>
      <w:r>
        <w:t xml:space="preserve">, tedy když dostane informaci, že </w:t>
      </w:r>
      <w:r w:rsidRPr="009F1585">
        <w:rPr>
          <w:b/>
          <w:bCs/>
        </w:rPr>
        <w:t xml:space="preserve">je jeho C 10 Kč </w:t>
      </w:r>
      <w:r w:rsidRPr="00C7420D">
        <w:t xml:space="preserve">a </w:t>
      </w:r>
      <w:r>
        <w:t>v</w:t>
      </w:r>
      <w:r w:rsidRPr="00C7420D">
        <w:t xml:space="preserve">aše C je náhodně vylosováno z hodnot C = </w:t>
      </w:r>
      <w:r w:rsidRPr="00E248B5">
        <w:rPr>
          <w:rPrChange w:id="53" w:author="Vondráček, Štěpán" w:date="2022-10-11T10:28:00Z">
            <w:rPr>
              <w:lang w:val="en-US"/>
            </w:rPr>
          </w:rPrChange>
        </w:rPr>
        <w:t>{</w:t>
      </w:r>
      <w:r w:rsidRPr="00C7420D">
        <w:t>10, 30, 50, …,150, 170, 190</w:t>
      </w:r>
      <w:r>
        <w:t>}.</w:t>
      </w:r>
    </w:p>
    <w:p w14:paraId="6E69ED29" w14:textId="77777777" w:rsidR="00911318" w:rsidRPr="00E248B5" w:rsidRDefault="00911318" w:rsidP="00911318">
      <w:pPr>
        <w:rPr>
          <w:b/>
          <w:bCs/>
          <w:u w:val="single"/>
          <w:rPrChange w:id="54" w:author="Vondráček, Štěpán" w:date="2022-10-11T10:28:00Z">
            <w:rPr>
              <w:b/>
              <w:bCs/>
              <w:u w:val="single"/>
              <w:lang w:val="en-US"/>
            </w:rPr>
          </w:rPrChange>
        </w:rPr>
      </w:pPr>
      <w:r w:rsidRPr="003115E8">
        <w:rPr>
          <w:b/>
          <w:bCs/>
          <w:u w:val="single"/>
        </w:rPr>
        <w:t xml:space="preserve">Co očekáváte, že si zvolí </w:t>
      </w:r>
      <w:r>
        <w:rPr>
          <w:b/>
          <w:bCs/>
          <w:u w:val="single"/>
        </w:rPr>
        <w:t>druhý hráč</w:t>
      </w:r>
      <w:r w:rsidRPr="003115E8">
        <w:rPr>
          <w:b/>
          <w:bCs/>
          <w:u w:val="single"/>
        </w:rPr>
        <w:t xml:space="preserve">: </w:t>
      </w:r>
      <w:r>
        <w:rPr>
          <w:b/>
          <w:bCs/>
          <w:u w:val="single"/>
        </w:rPr>
        <w:t>A/B</w:t>
      </w:r>
    </w:p>
    <w:p w14:paraId="4BBC053D" w14:textId="77777777" w:rsidR="00AF2EC2" w:rsidRDefault="00AF2EC2" w:rsidP="00AF2EC2">
      <w:pPr>
        <w:spacing w:line="240" w:lineRule="auto"/>
        <w:jc w:val="both"/>
      </w:pPr>
    </w:p>
    <w:sectPr w:rsidR="00AF2E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Vondráček, Štěpán" w:date="2022-10-11T10:27:00Z" w:initials="VŠ">
    <w:p w14:paraId="23C949BF" w14:textId="77777777" w:rsidR="006A6C05" w:rsidRDefault="006A6C05" w:rsidP="006A6C05">
      <w:pPr>
        <w:pStyle w:val="CommentText"/>
      </w:pPr>
      <w:r>
        <w:rPr>
          <w:rStyle w:val="CommentReference"/>
        </w:rPr>
        <w:annotationRef/>
      </w:r>
      <w:r>
        <w:t>Chápu to správně, že to tak bude, že?</w:t>
      </w:r>
    </w:p>
  </w:comment>
  <w:comment w:id="50" w:author="Ondřej Krčál" w:date="2022-09-30T15:25:00Z" w:initials="OK">
    <w:p w14:paraId="70BC1E06" w14:textId="77777777" w:rsidR="00911318" w:rsidRDefault="00911318" w:rsidP="00911318">
      <w:pPr>
        <w:pStyle w:val="CommentText"/>
      </w:pPr>
      <w:r>
        <w:rPr>
          <w:rStyle w:val="CommentReference"/>
        </w:rPr>
        <w:annotationRef/>
      </w:r>
      <w:r>
        <w:t xml:space="preserve">Obrazovka 1 a 2 se </w:t>
      </w:r>
      <w:proofErr w:type="gramStart"/>
      <w:r>
        <w:t>liší</w:t>
      </w:r>
      <w:proofErr w:type="gramEnd"/>
      <w:r>
        <w:t xml:space="preserve"> ve zprávě – jejich pořadí se randomizuje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949BF" w15:done="0"/>
  <w15:commentEx w15:paraId="70BC1E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C37B" w16cex:dateUtc="2022-10-11T08:27:00Z"/>
  <w16cex:commentExtensible w16cex:durableId="26E188E8" w16cex:dateUtc="2022-09-30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949BF" w16cid:durableId="26EFC37B"/>
  <w16cid:commentId w16cid:paraId="70BC1E06" w16cid:durableId="26E18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CBD"/>
    <w:multiLevelType w:val="hybridMultilevel"/>
    <w:tmpl w:val="8C48517C"/>
    <w:lvl w:ilvl="0" w:tplc="8DFEE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709E1"/>
    <w:multiLevelType w:val="hybridMultilevel"/>
    <w:tmpl w:val="73B6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56138"/>
    <w:multiLevelType w:val="hybridMultilevel"/>
    <w:tmpl w:val="FA8C8DD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16434E1"/>
    <w:multiLevelType w:val="hybridMultilevel"/>
    <w:tmpl w:val="D09A1B94"/>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22F27D7"/>
    <w:multiLevelType w:val="hybridMultilevel"/>
    <w:tmpl w:val="48741C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4091518"/>
    <w:multiLevelType w:val="hybridMultilevel"/>
    <w:tmpl w:val="02BA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03689"/>
    <w:multiLevelType w:val="hybridMultilevel"/>
    <w:tmpl w:val="C616B0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47A22F6"/>
    <w:multiLevelType w:val="hybridMultilevel"/>
    <w:tmpl w:val="FB50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E1D7C"/>
    <w:multiLevelType w:val="hybridMultilevel"/>
    <w:tmpl w:val="8C4851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0E00DA9"/>
    <w:multiLevelType w:val="hybridMultilevel"/>
    <w:tmpl w:val="83747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040059"/>
    <w:multiLevelType w:val="hybridMultilevel"/>
    <w:tmpl w:val="2CF642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7"/>
  </w:num>
  <w:num w:numId="6">
    <w:abstractNumId w:val="6"/>
  </w:num>
  <w:num w:numId="7">
    <w:abstractNumId w:val="4"/>
  </w:num>
  <w:num w:numId="8">
    <w:abstractNumId w:val="9"/>
  </w:num>
  <w:num w:numId="9">
    <w:abstractNumId w:val="2"/>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ndráček, Štěpán">
    <w15:presenceInfo w15:providerId="AD" w15:userId="S::Stepan.Vondracek@telekom.com::61a00e78-2bf9-4c2f-aa3e-fb321eb3e906"/>
  </w15:person>
  <w15:person w15:author="Ondřej Krčál">
    <w15:presenceInfo w15:providerId="None" w15:userId="Ondřej Krčá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51"/>
    <w:rsid w:val="0001465B"/>
    <w:rsid w:val="00016155"/>
    <w:rsid w:val="0002612C"/>
    <w:rsid w:val="000455C2"/>
    <w:rsid w:val="00047A86"/>
    <w:rsid w:val="00070C25"/>
    <w:rsid w:val="000720DE"/>
    <w:rsid w:val="00075B78"/>
    <w:rsid w:val="000A1453"/>
    <w:rsid w:val="000B24DF"/>
    <w:rsid w:val="000C768F"/>
    <w:rsid w:val="000E197B"/>
    <w:rsid w:val="000F1D96"/>
    <w:rsid w:val="00101D9D"/>
    <w:rsid w:val="00101DD0"/>
    <w:rsid w:val="0010221C"/>
    <w:rsid w:val="00105349"/>
    <w:rsid w:val="00106F03"/>
    <w:rsid w:val="0011091F"/>
    <w:rsid w:val="00142235"/>
    <w:rsid w:val="00151E4C"/>
    <w:rsid w:val="0018395A"/>
    <w:rsid w:val="001936AB"/>
    <w:rsid w:val="001A2F74"/>
    <w:rsid w:val="001B0F36"/>
    <w:rsid w:val="001B114F"/>
    <w:rsid w:val="001D7E1A"/>
    <w:rsid w:val="00230BAA"/>
    <w:rsid w:val="00236EF8"/>
    <w:rsid w:val="002571E3"/>
    <w:rsid w:val="00260F9C"/>
    <w:rsid w:val="002703D9"/>
    <w:rsid w:val="00270497"/>
    <w:rsid w:val="002716B9"/>
    <w:rsid w:val="00274977"/>
    <w:rsid w:val="00284428"/>
    <w:rsid w:val="002902C6"/>
    <w:rsid w:val="00292987"/>
    <w:rsid w:val="00297ED6"/>
    <w:rsid w:val="002B44F4"/>
    <w:rsid w:val="002E0449"/>
    <w:rsid w:val="002E1537"/>
    <w:rsid w:val="00303716"/>
    <w:rsid w:val="003115E8"/>
    <w:rsid w:val="00320A39"/>
    <w:rsid w:val="003231EC"/>
    <w:rsid w:val="00331244"/>
    <w:rsid w:val="00342987"/>
    <w:rsid w:val="003612D6"/>
    <w:rsid w:val="003652EA"/>
    <w:rsid w:val="003674BB"/>
    <w:rsid w:val="00370B56"/>
    <w:rsid w:val="003A4947"/>
    <w:rsid w:val="003C2958"/>
    <w:rsid w:val="003D0DB5"/>
    <w:rsid w:val="003E0747"/>
    <w:rsid w:val="003E0EF7"/>
    <w:rsid w:val="003E1FB2"/>
    <w:rsid w:val="003F0C66"/>
    <w:rsid w:val="003F7DF1"/>
    <w:rsid w:val="0040045D"/>
    <w:rsid w:val="00402F67"/>
    <w:rsid w:val="004151B1"/>
    <w:rsid w:val="00415574"/>
    <w:rsid w:val="0042237B"/>
    <w:rsid w:val="00430367"/>
    <w:rsid w:val="00436C33"/>
    <w:rsid w:val="00451972"/>
    <w:rsid w:val="0048054F"/>
    <w:rsid w:val="0048194E"/>
    <w:rsid w:val="004A4D74"/>
    <w:rsid w:val="004B0252"/>
    <w:rsid w:val="004B5493"/>
    <w:rsid w:val="004D3C22"/>
    <w:rsid w:val="004D7FDE"/>
    <w:rsid w:val="004F2869"/>
    <w:rsid w:val="00504A91"/>
    <w:rsid w:val="00511E02"/>
    <w:rsid w:val="00520C8A"/>
    <w:rsid w:val="00522064"/>
    <w:rsid w:val="00533021"/>
    <w:rsid w:val="0053412B"/>
    <w:rsid w:val="00540A4E"/>
    <w:rsid w:val="005420CA"/>
    <w:rsid w:val="005554C2"/>
    <w:rsid w:val="00592FB9"/>
    <w:rsid w:val="005A24F9"/>
    <w:rsid w:val="005B10A4"/>
    <w:rsid w:val="005E2392"/>
    <w:rsid w:val="005F2A32"/>
    <w:rsid w:val="005F31A6"/>
    <w:rsid w:val="00601DC8"/>
    <w:rsid w:val="006132E8"/>
    <w:rsid w:val="00615764"/>
    <w:rsid w:val="00625A27"/>
    <w:rsid w:val="00636943"/>
    <w:rsid w:val="00653CCB"/>
    <w:rsid w:val="006707B7"/>
    <w:rsid w:val="00675F2C"/>
    <w:rsid w:val="00676ED8"/>
    <w:rsid w:val="00682567"/>
    <w:rsid w:val="00694807"/>
    <w:rsid w:val="006A6C05"/>
    <w:rsid w:val="006C383A"/>
    <w:rsid w:val="006C4FD3"/>
    <w:rsid w:val="006E5590"/>
    <w:rsid w:val="00702297"/>
    <w:rsid w:val="00707D97"/>
    <w:rsid w:val="0071113C"/>
    <w:rsid w:val="00721633"/>
    <w:rsid w:val="0072528F"/>
    <w:rsid w:val="007315D7"/>
    <w:rsid w:val="00745925"/>
    <w:rsid w:val="00764898"/>
    <w:rsid w:val="007806D1"/>
    <w:rsid w:val="00796A9B"/>
    <w:rsid w:val="007B3573"/>
    <w:rsid w:val="007D1AB0"/>
    <w:rsid w:val="007D53AC"/>
    <w:rsid w:val="007E64A8"/>
    <w:rsid w:val="007F3E97"/>
    <w:rsid w:val="007F6BF2"/>
    <w:rsid w:val="00805F7C"/>
    <w:rsid w:val="00807108"/>
    <w:rsid w:val="00812780"/>
    <w:rsid w:val="00821461"/>
    <w:rsid w:val="00827BAD"/>
    <w:rsid w:val="008306C2"/>
    <w:rsid w:val="00835C6B"/>
    <w:rsid w:val="00847BC2"/>
    <w:rsid w:val="00850AEB"/>
    <w:rsid w:val="008619C2"/>
    <w:rsid w:val="00862CA1"/>
    <w:rsid w:val="00877D4B"/>
    <w:rsid w:val="00882C3A"/>
    <w:rsid w:val="00884F1B"/>
    <w:rsid w:val="00890895"/>
    <w:rsid w:val="00897B08"/>
    <w:rsid w:val="008A0DE4"/>
    <w:rsid w:val="008B1B61"/>
    <w:rsid w:val="008B6265"/>
    <w:rsid w:val="008C5052"/>
    <w:rsid w:val="008E17F4"/>
    <w:rsid w:val="008E465B"/>
    <w:rsid w:val="008E659D"/>
    <w:rsid w:val="00911318"/>
    <w:rsid w:val="00920688"/>
    <w:rsid w:val="00927FE4"/>
    <w:rsid w:val="00932C83"/>
    <w:rsid w:val="009439E6"/>
    <w:rsid w:val="009449B5"/>
    <w:rsid w:val="00973B23"/>
    <w:rsid w:val="009850AE"/>
    <w:rsid w:val="009921DC"/>
    <w:rsid w:val="0099633C"/>
    <w:rsid w:val="009B1DDB"/>
    <w:rsid w:val="009C736B"/>
    <w:rsid w:val="009D0283"/>
    <w:rsid w:val="009D2D2F"/>
    <w:rsid w:val="009D4F3F"/>
    <w:rsid w:val="009D663B"/>
    <w:rsid w:val="009E3426"/>
    <w:rsid w:val="009E6E61"/>
    <w:rsid w:val="009E7D31"/>
    <w:rsid w:val="009F1585"/>
    <w:rsid w:val="00A47709"/>
    <w:rsid w:val="00A50DBF"/>
    <w:rsid w:val="00A551E1"/>
    <w:rsid w:val="00A6699E"/>
    <w:rsid w:val="00A90356"/>
    <w:rsid w:val="00A9386D"/>
    <w:rsid w:val="00AA464A"/>
    <w:rsid w:val="00AB154F"/>
    <w:rsid w:val="00AF2EC2"/>
    <w:rsid w:val="00AF3812"/>
    <w:rsid w:val="00B0021D"/>
    <w:rsid w:val="00B00303"/>
    <w:rsid w:val="00B011A2"/>
    <w:rsid w:val="00B02E5A"/>
    <w:rsid w:val="00B04199"/>
    <w:rsid w:val="00B05D31"/>
    <w:rsid w:val="00B14E12"/>
    <w:rsid w:val="00B16AAF"/>
    <w:rsid w:val="00B40280"/>
    <w:rsid w:val="00B5008B"/>
    <w:rsid w:val="00B6498B"/>
    <w:rsid w:val="00B73BFF"/>
    <w:rsid w:val="00B74719"/>
    <w:rsid w:val="00B76F29"/>
    <w:rsid w:val="00B82525"/>
    <w:rsid w:val="00B954EE"/>
    <w:rsid w:val="00B97799"/>
    <w:rsid w:val="00BB0DC2"/>
    <w:rsid w:val="00BE40E0"/>
    <w:rsid w:val="00BE5AAE"/>
    <w:rsid w:val="00C04236"/>
    <w:rsid w:val="00C07951"/>
    <w:rsid w:val="00C24E5D"/>
    <w:rsid w:val="00C36BF0"/>
    <w:rsid w:val="00C46756"/>
    <w:rsid w:val="00C557B5"/>
    <w:rsid w:val="00C669AE"/>
    <w:rsid w:val="00C81ADA"/>
    <w:rsid w:val="00C839E0"/>
    <w:rsid w:val="00C941FF"/>
    <w:rsid w:val="00CA200D"/>
    <w:rsid w:val="00CB22A9"/>
    <w:rsid w:val="00CD425F"/>
    <w:rsid w:val="00CE2689"/>
    <w:rsid w:val="00CF0345"/>
    <w:rsid w:val="00CF3D24"/>
    <w:rsid w:val="00CF776E"/>
    <w:rsid w:val="00D02823"/>
    <w:rsid w:val="00D24069"/>
    <w:rsid w:val="00D2795D"/>
    <w:rsid w:val="00D41390"/>
    <w:rsid w:val="00D547FB"/>
    <w:rsid w:val="00D57B35"/>
    <w:rsid w:val="00D765DC"/>
    <w:rsid w:val="00D8090E"/>
    <w:rsid w:val="00D83BC7"/>
    <w:rsid w:val="00DA481B"/>
    <w:rsid w:val="00DA5F83"/>
    <w:rsid w:val="00DB20D3"/>
    <w:rsid w:val="00DB2575"/>
    <w:rsid w:val="00DB7202"/>
    <w:rsid w:val="00DC302A"/>
    <w:rsid w:val="00DC74C4"/>
    <w:rsid w:val="00DD1610"/>
    <w:rsid w:val="00DD386A"/>
    <w:rsid w:val="00DD6955"/>
    <w:rsid w:val="00DF4EE5"/>
    <w:rsid w:val="00E02D1A"/>
    <w:rsid w:val="00E059B9"/>
    <w:rsid w:val="00E14EEA"/>
    <w:rsid w:val="00E2011E"/>
    <w:rsid w:val="00E248B5"/>
    <w:rsid w:val="00E3137C"/>
    <w:rsid w:val="00E523FA"/>
    <w:rsid w:val="00E70F7B"/>
    <w:rsid w:val="00E7715A"/>
    <w:rsid w:val="00E77818"/>
    <w:rsid w:val="00E80564"/>
    <w:rsid w:val="00EA0CF3"/>
    <w:rsid w:val="00EA0E2E"/>
    <w:rsid w:val="00EA2415"/>
    <w:rsid w:val="00EA33F1"/>
    <w:rsid w:val="00EC0C0D"/>
    <w:rsid w:val="00EC11EE"/>
    <w:rsid w:val="00EC1A74"/>
    <w:rsid w:val="00EC265B"/>
    <w:rsid w:val="00ED4B66"/>
    <w:rsid w:val="00EE218A"/>
    <w:rsid w:val="00EE4305"/>
    <w:rsid w:val="00EE5126"/>
    <w:rsid w:val="00EE7891"/>
    <w:rsid w:val="00F154CC"/>
    <w:rsid w:val="00F17EB4"/>
    <w:rsid w:val="00F36C0F"/>
    <w:rsid w:val="00F41ED5"/>
    <w:rsid w:val="00F46678"/>
    <w:rsid w:val="00F47373"/>
    <w:rsid w:val="00F57BEC"/>
    <w:rsid w:val="00F741DC"/>
    <w:rsid w:val="00F77B47"/>
    <w:rsid w:val="00F96F91"/>
    <w:rsid w:val="00FA0723"/>
    <w:rsid w:val="00FA07EE"/>
    <w:rsid w:val="00FC4DEF"/>
    <w:rsid w:val="00FE48C7"/>
    <w:rsid w:val="0CC0C3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53FA"/>
  <w15:chartTrackingRefBased/>
  <w15:docId w15:val="{8A9B2D1E-4205-48CE-BCB2-7F016A4B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E4"/>
  </w:style>
  <w:style w:type="paragraph" w:styleId="Heading2">
    <w:name w:val="heading 2"/>
    <w:basedOn w:val="Normal"/>
    <w:next w:val="Normal"/>
    <w:link w:val="Heading2Char"/>
    <w:uiPriority w:val="9"/>
    <w:semiHidden/>
    <w:unhideWhenUsed/>
    <w:qFormat/>
    <w:rsid w:val="00807108"/>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9E6"/>
    <w:pPr>
      <w:ind w:left="720"/>
      <w:contextualSpacing/>
    </w:pPr>
  </w:style>
  <w:style w:type="character" w:customStyle="1" w:styleId="Heading2Char">
    <w:name w:val="Heading 2 Char"/>
    <w:basedOn w:val="DefaultParagraphFont"/>
    <w:link w:val="Heading2"/>
    <w:uiPriority w:val="9"/>
    <w:semiHidden/>
    <w:rsid w:val="0080710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BE40E0"/>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alloonText">
    <w:name w:val="Balloon Text"/>
    <w:basedOn w:val="Normal"/>
    <w:link w:val="BalloonTextChar"/>
    <w:uiPriority w:val="99"/>
    <w:semiHidden/>
    <w:unhideWhenUsed/>
    <w:rsid w:val="00B00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03"/>
    <w:rPr>
      <w:rFonts w:ascii="Segoe UI" w:hAnsi="Segoe UI" w:cs="Segoe UI"/>
      <w:sz w:val="18"/>
      <w:szCs w:val="18"/>
    </w:rPr>
  </w:style>
  <w:style w:type="character" w:styleId="CommentReference">
    <w:name w:val="annotation reference"/>
    <w:basedOn w:val="DefaultParagraphFont"/>
    <w:uiPriority w:val="99"/>
    <w:semiHidden/>
    <w:unhideWhenUsed/>
    <w:rsid w:val="00C941FF"/>
    <w:rPr>
      <w:sz w:val="16"/>
      <w:szCs w:val="16"/>
    </w:rPr>
  </w:style>
  <w:style w:type="paragraph" w:styleId="CommentText">
    <w:name w:val="annotation text"/>
    <w:basedOn w:val="Normal"/>
    <w:link w:val="CommentTextChar"/>
    <w:uiPriority w:val="99"/>
    <w:unhideWhenUsed/>
    <w:rsid w:val="00C941FF"/>
    <w:pPr>
      <w:spacing w:line="240" w:lineRule="auto"/>
    </w:pPr>
    <w:rPr>
      <w:sz w:val="20"/>
      <w:szCs w:val="20"/>
    </w:rPr>
  </w:style>
  <w:style w:type="character" w:customStyle="1" w:styleId="CommentTextChar">
    <w:name w:val="Comment Text Char"/>
    <w:basedOn w:val="DefaultParagraphFont"/>
    <w:link w:val="CommentText"/>
    <w:uiPriority w:val="99"/>
    <w:rsid w:val="00C941FF"/>
    <w:rPr>
      <w:sz w:val="20"/>
      <w:szCs w:val="20"/>
    </w:rPr>
  </w:style>
  <w:style w:type="paragraph" w:styleId="CommentSubject">
    <w:name w:val="annotation subject"/>
    <w:basedOn w:val="CommentText"/>
    <w:next w:val="CommentText"/>
    <w:link w:val="CommentSubjectChar"/>
    <w:uiPriority w:val="99"/>
    <w:semiHidden/>
    <w:unhideWhenUsed/>
    <w:rsid w:val="00C941FF"/>
    <w:rPr>
      <w:b/>
      <w:bCs/>
    </w:rPr>
  </w:style>
  <w:style w:type="character" w:customStyle="1" w:styleId="CommentSubjectChar">
    <w:name w:val="Comment Subject Char"/>
    <w:basedOn w:val="CommentTextChar"/>
    <w:link w:val="CommentSubject"/>
    <w:uiPriority w:val="99"/>
    <w:semiHidden/>
    <w:rsid w:val="00C94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0631">
      <w:bodyDiv w:val="1"/>
      <w:marLeft w:val="0"/>
      <w:marRight w:val="0"/>
      <w:marTop w:val="0"/>
      <w:marBottom w:val="0"/>
      <w:divBdr>
        <w:top w:val="none" w:sz="0" w:space="0" w:color="auto"/>
        <w:left w:val="none" w:sz="0" w:space="0" w:color="auto"/>
        <w:bottom w:val="none" w:sz="0" w:space="0" w:color="auto"/>
        <w:right w:val="none" w:sz="0" w:space="0" w:color="auto"/>
      </w:divBdr>
    </w:div>
    <w:div w:id="20598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Krčál</dc:creator>
  <cp:keywords/>
  <dc:description/>
  <cp:lastModifiedBy>Vondráček, Štěpán</cp:lastModifiedBy>
  <cp:revision>44</cp:revision>
  <cp:lastPrinted>2021-11-19T08:37:00Z</cp:lastPrinted>
  <dcterms:created xsi:type="dcterms:W3CDTF">2022-09-30T10:32:00Z</dcterms:created>
  <dcterms:modified xsi:type="dcterms:W3CDTF">2022-10-11T08:38:00Z</dcterms:modified>
</cp:coreProperties>
</file>