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2A0F" w14:textId="77777777" w:rsidR="00807108" w:rsidRDefault="00807108" w:rsidP="00274977">
      <w:pPr>
        <w:pStyle w:val="Heading2"/>
        <w:spacing w:line="240" w:lineRule="auto"/>
        <w:jc w:val="both"/>
      </w:pPr>
      <w:r>
        <w:t>Úvod</w:t>
      </w:r>
    </w:p>
    <w:p w14:paraId="63C075EF" w14:textId="34D71019" w:rsidR="004B0252" w:rsidRDefault="00807108" w:rsidP="00274977">
      <w:pPr>
        <w:spacing w:line="240" w:lineRule="auto"/>
        <w:jc w:val="both"/>
      </w:pPr>
      <w:r>
        <w:t>V tomto ex</w:t>
      </w:r>
      <w:r w:rsidR="00EA2415">
        <w:t>p</w:t>
      </w:r>
      <w:r>
        <w:t xml:space="preserve">erimentu zkoumáme rozhodování lidí ve strategických situacích. Na </w:t>
      </w:r>
      <w:r w:rsidR="009D7C4D">
        <w:t>v</w:t>
      </w:r>
      <w:r>
        <w:t xml:space="preserve">ašich rozhodnutích bude záviset, kolik si vyděláte peněz. Proto </w:t>
      </w:r>
      <w:r w:rsidR="009D7C4D">
        <w:t>v</w:t>
      </w:r>
      <w:r>
        <w:t xml:space="preserve">ám doporučujeme si následující instrukce důkladně prostudovat. Vydělané peníze </w:t>
      </w:r>
      <w:r w:rsidR="009D7C4D">
        <w:t>v</w:t>
      </w:r>
      <w:r>
        <w:t>ám vyplatíme na konci experimentu v hotovosti a v soukromí.</w:t>
      </w:r>
      <w:r w:rsidR="009921DC">
        <w:t xml:space="preserve"> </w:t>
      </w:r>
    </w:p>
    <w:p w14:paraId="14C67F43" w14:textId="46576414" w:rsidR="00807108" w:rsidRDefault="00807108" w:rsidP="00274977">
      <w:pPr>
        <w:spacing w:line="240" w:lineRule="auto"/>
        <w:jc w:val="both"/>
      </w:pPr>
      <w:r>
        <w:t xml:space="preserve">Pokud </w:t>
      </w:r>
      <w:r w:rsidR="009D7C4D">
        <w:t>v</w:t>
      </w:r>
      <w:r>
        <w:t xml:space="preserve">ás při čtení instrukcí nebo později při samotné hře napadne nějaký dotaz, prosíme, zvedněte ruku a moderátor experimentu k </w:t>
      </w:r>
      <w:r w:rsidR="009D7C4D">
        <w:t>v</w:t>
      </w:r>
      <w:r>
        <w:t>ám přijde a dotaz zodpoví.</w:t>
      </w:r>
    </w:p>
    <w:p w14:paraId="1E0CDF9E" w14:textId="0C0EDD1A" w:rsidR="00807108" w:rsidRDefault="00807108" w:rsidP="00274977">
      <w:pPr>
        <w:spacing w:line="240" w:lineRule="auto"/>
        <w:jc w:val="both"/>
      </w:pPr>
      <w:r>
        <w:t>Během celého experimentu nekomunikujte s ostatními účastníky</w:t>
      </w:r>
      <w:r w:rsidR="004B0252">
        <w:t>, n</w:t>
      </w:r>
      <w:r>
        <w:t>epoužívejte mobilní telefon ani jiná elektronická zařízení vyjma počítače, u kterého jste usazeni, a věnujte svoji pozornost výhradně experimentu. V případě neuposlechnutí budete vyloučeni z experimentu bez nároku na odměnu.</w:t>
      </w:r>
    </w:p>
    <w:p w14:paraId="4DBE05AA" w14:textId="037C69AC" w:rsidR="008E659D" w:rsidRDefault="00796A9B" w:rsidP="008E659D">
      <w:pPr>
        <w:pStyle w:val="Heading2"/>
        <w:spacing w:line="240" w:lineRule="auto"/>
        <w:jc w:val="both"/>
      </w:pPr>
      <w:r>
        <w:t>Experiment</w:t>
      </w:r>
    </w:p>
    <w:p w14:paraId="3A306FD3" w14:textId="2B5517EA" w:rsidR="008E659D" w:rsidRDefault="00253938" w:rsidP="00274977">
      <w:pPr>
        <w:spacing w:line="240" w:lineRule="auto"/>
        <w:jc w:val="both"/>
        <w:rPr>
          <w:rFonts w:ascii="Calibri" w:hAnsi="Calibri" w:cs="Calibri"/>
          <w:color w:val="000000"/>
        </w:rPr>
      </w:pPr>
      <w:r>
        <w:t xml:space="preserve">Během celého experimentu </w:t>
      </w:r>
      <w:r w:rsidR="00764898" w:rsidRPr="00EF42E7">
        <w:rPr>
          <w:rFonts w:ascii="Calibri" w:hAnsi="Calibri" w:cs="Calibri"/>
          <w:b/>
          <w:bCs/>
          <w:color w:val="000000"/>
          <w:rPrChange w:id="0" w:author="Vondráček, Štěpán" w:date="2022-10-11T10:07:00Z">
            <w:rPr>
              <w:rFonts w:ascii="Calibri" w:hAnsi="Calibri" w:cs="Calibri"/>
              <w:color w:val="000000"/>
            </w:rPr>
          </w:rPrChange>
        </w:rPr>
        <w:t>budete spárovaní s</w:t>
      </w:r>
      <w:r w:rsidR="002C4748" w:rsidRPr="00EF42E7">
        <w:rPr>
          <w:rFonts w:ascii="Calibri" w:hAnsi="Calibri" w:cs="Calibri"/>
          <w:b/>
          <w:bCs/>
          <w:color w:val="000000"/>
          <w:rPrChange w:id="1" w:author="Vondráček, Štěpán" w:date="2022-10-11T10:07:00Z">
            <w:rPr>
              <w:rFonts w:ascii="Calibri" w:hAnsi="Calibri" w:cs="Calibri"/>
              <w:color w:val="000000"/>
            </w:rPr>
          </w:rPrChange>
        </w:rPr>
        <w:t> </w:t>
      </w:r>
      <w:r w:rsidR="00F013B0" w:rsidRPr="00EF42E7">
        <w:rPr>
          <w:rFonts w:ascii="Calibri" w:hAnsi="Calibri" w:cs="Calibri"/>
          <w:b/>
          <w:bCs/>
          <w:color w:val="000000"/>
          <w:rPrChange w:id="2" w:author="Vondráček, Štěpán" w:date="2022-10-11T10:07:00Z">
            <w:rPr>
              <w:rFonts w:ascii="Calibri" w:hAnsi="Calibri" w:cs="Calibri"/>
              <w:color w:val="000000"/>
            </w:rPr>
          </w:rPrChange>
        </w:rPr>
        <w:t>jedním</w:t>
      </w:r>
      <w:r w:rsidR="002C4748" w:rsidRPr="00EF42E7">
        <w:rPr>
          <w:rFonts w:ascii="Calibri" w:hAnsi="Calibri" w:cs="Calibri"/>
          <w:b/>
          <w:bCs/>
          <w:color w:val="000000"/>
          <w:rPrChange w:id="3" w:author="Vondráček, Štěpán" w:date="2022-10-11T10:07:00Z">
            <w:rPr>
              <w:rFonts w:ascii="Calibri" w:hAnsi="Calibri" w:cs="Calibri"/>
              <w:color w:val="000000"/>
            </w:rPr>
          </w:rPrChange>
        </w:rPr>
        <w:t xml:space="preserve"> </w:t>
      </w:r>
      <w:r w:rsidR="008E659D" w:rsidRPr="00EF42E7">
        <w:rPr>
          <w:rFonts w:ascii="Calibri" w:hAnsi="Calibri" w:cs="Calibri"/>
          <w:b/>
          <w:bCs/>
          <w:color w:val="000000"/>
          <w:rPrChange w:id="4" w:author="Vondráček, Štěpán" w:date="2022-10-11T10:07:00Z">
            <w:rPr>
              <w:rFonts w:ascii="Calibri" w:hAnsi="Calibri" w:cs="Calibri"/>
              <w:color w:val="000000"/>
            </w:rPr>
          </w:rPrChange>
        </w:rPr>
        <w:t>účastníkem tohoto sezení</w:t>
      </w:r>
      <w:r w:rsidR="008E659D">
        <w:rPr>
          <w:rFonts w:ascii="Calibri" w:hAnsi="Calibri" w:cs="Calibri"/>
          <w:color w:val="000000"/>
        </w:rPr>
        <w:t xml:space="preserve">, kterého budeme nazývat </w:t>
      </w:r>
      <w:r w:rsidR="00B21C68">
        <w:rPr>
          <w:rFonts w:ascii="Calibri" w:hAnsi="Calibri" w:cs="Calibri"/>
          <w:color w:val="000000"/>
        </w:rPr>
        <w:t>„</w:t>
      </w:r>
      <w:r w:rsidR="00232421">
        <w:rPr>
          <w:rFonts w:ascii="Calibri" w:hAnsi="Calibri" w:cs="Calibri"/>
          <w:color w:val="000000"/>
        </w:rPr>
        <w:t>druhý hráč</w:t>
      </w:r>
      <w:r w:rsidR="00B21C68">
        <w:rPr>
          <w:rFonts w:ascii="Calibri" w:hAnsi="Calibri" w:cs="Calibri"/>
          <w:color w:val="000000"/>
        </w:rPr>
        <w:t>“</w:t>
      </w:r>
      <w:r w:rsidR="008E659D">
        <w:rPr>
          <w:rFonts w:ascii="Calibri" w:hAnsi="Calibri" w:cs="Calibri"/>
          <w:color w:val="000000"/>
        </w:rPr>
        <w:t xml:space="preserve">. Identitu </w:t>
      </w:r>
      <w:r w:rsidR="00232421">
        <w:rPr>
          <w:rFonts w:ascii="Calibri" w:hAnsi="Calibri" w:cs="Calibri"/>
          <w:color w:val="000000"/>
        </w:rPr>
        <w:t>druhého hráče</w:t>
      </w:r>
      <w:r w:rsidR="008E659D">
        <w:rPr>
          <w:rFonts w:ascii="Calibri" w:hAnsi="Calibri" w:cs="Calibri"/>
          <w:color w:val="000000"/>
        </w:rPr>
        <w:t xml:space="preserve"> vám nesdělíme. </w:t>
      </w:r>
    </w:p>
    <w:p w14:paraId="684DE13C" w14:textId="0B820A57" w:rsidR="007D2DA9" w:rsidRPr="007D2DA9" w:rsidRDefault="007D2DA9" w:rsidP="00274977">
      <w:pPr>
        <w:spacing w:line="240" w:lineRule="auto"/>
        <w:jc w:val="both"/>
        <w:rPr>
          <w:b/>
          <w:bCs/>
        </w:rPr>
      </w:pPr>
      <w:r w:rsidRPr="00E059B9">
        <w:rPr>
          <w:b/>
          <w:bCs/>
        </w:rPr>
        <w:t>Popis situace</w:t>
      </w:r>
    </w:p>
    <w:p w14:paraId="39847441" w14:textId="27FE2163" w:rsidR="00EC794B" w:rsidRDefault="003F6C6C" w:rsidP="00EC794B">
      <w:pPr>
        <w:spacing w:line="240" w:lineRule="auto"/>
        <w:jc w:val="both"/>
      </w:pPr>
      <w:r>
        <w:t>V</w:t>
      </w:r>
      <w:r w:rsidR="00EC794B">
        <w:t xml:space="preserve">aše rozhodnutí </w:t>
      </w:r>
      <w:r w:rsidR="00416E64">
        <w:t xml:space="preserve">bude mít </w:t>
      </w:r>
      <w:r w:rsidR="00EC794B">
        <w:t>dvě fáze:</w:t>
      </w:r>
    </w:p>
    <w:p w14:paraId="296CC32C" w14:textId="3086514A" w:rsidR="00EC794B" w:rsidRDefault="00DE7E7E" w:rsidP="00EC794B">
      <w:pPr>
        <w:pStyle w:val="ListParagraph"/>
        <w:numPr>
          <w:ilvl w:val="0"/>
          <w:numId w:val="5"/>
        </w:numPr>
        <w:spacing w:line="240" w:lineRule="auto"/>
        <w:jc w:val="both"/>
      </w:pPr>
      <w:r>
        <w:t>Ve fázi 1 z</w:t>
      </w:r>
      <w:r w:rsidR="00EC794B">
        <w:t>ašlete</w:t>
      </w:r>
      <w:r w:rsidR="00EC794B" w:rsidRPr="00494B67">
        <w:t xml:space="preserve"> </w:t>
      </w:r>
      <w:r w:rsidR="00EC794B">
        <w:t>druhému hráči</w:t>
      </w:r>
      <w:r w:rsidR="00EC794B" w:rsidRPr="00494B67">
        <w:t xml:space="preserve"> zprávu o tom, </w:t>
      </w:r>
      <w:r w:rsidR="00EC794B">
        <w:t xml:space="preserve">jakou akci </w:t>
      </w:r>
      <w:r w:rsidR="0006291B">
        <w:t xml:space="preserve">zvolíte </w:t>
      </w:r>
      <w:r w:rsidR="00EC794B">
        <w:t>v</w:t>
      </w:r>
      <w:r w:rsidR="003F6C6C">
        <w:t>e fázi 2</w:t>
      </w:r>
      <w:r w:rsidR="00EC794B" w:rsidRPr="00494B67">
        <w:t>.</w:t>
      </w:r>
      <w:r w:rsidR="00EC794B">
        <w:t xml:space="preserve"> Tato zpráva není závazná.</w:t>
      </w:r>
    </w:p>
    <w:p w14:paraId="7C4C7823" w14:textId="1D76005D" w:rsidR="00EC794B" w:rsidRPr="00EC794B" w:rsidRDefault="00DE7E7E" w:rsidP="00DF46B7">
      <w:pPr>
        <w:pStyle w:val="ListParagraph"/>
        <w:numPr>
          <w:ilvl w:val="0"/>
          <w:numId w:val="5"/>
        </w:numPr>
        <w:spacing w:line="240" w:lineRule="auto"/>
        <w:jc w:val="both"/>
      </w:pPr>
      <w:r>
        <w:t>Ve fázi 2 se r</w:t>
      </w:r>
      <w:r w:rsidR="00EC794B">
        <w:t>ozhodnete, jakou akci zvolíte</w:t>
      </w:r>
      <w:r w:rsidR="00660BF4">
        <w:t xml:space="preserve"> v</w:t>
      </w:r>
      <w:r w:rsidR="007D2DA9">
        <w:t xml:space="preserve"> následující</w:t>
      </w:r>
      <w:r w:rsidR="00EC794B">
        <w:t xml:space="preserve"> situaci.</w:t>
      </w:r>
    </w:p>
    <w:p w14:paraId="332C6D5C" w14:textId="35CD437E" w:rsidR="00DF46B7" w:rsidRPr="00EC794B" w:rsidRDefault="00FE2646" w:rsidP="00DF46B7">
      <w:pPr>
        <w:spacing w:line="240" w:lineRule="auto"/>
        <w:jc w:val="both"/>
      </w:pPr>
      <w:bookmarkStart w:id="5" w:name="_Hlk115347648"/>
      <w:r>
        <w:t xml:space="preserve">Rozhodnutí v této situaci spočívá ve volbě akce </w:t>
      </w:r>
      <w:r w:rsidR="00EC794B">
        <w:t>A nebo B. Možné výsledky vaš</w:t>
      </w:r>
      <w:r w:rsidR="00C4607C">
        <w:t>eho</w:t>
      </w:r>
      <w:r w:rsidR="00EC794B">
        <w:t xml:space="preserve"> rozhodnutí znázorňuje tabulka dole</w:t>
      </w:r>
      <w:r w:rsidR="00DF46B7">
        <w:t xml:space="preserve">. </w:t>
      </w:r>
      <w:bookmarkStart w:id="6" w:name="_Hlk115347735"/>
      <w:bookmarkEnd w:id="5"/>
      <w:r w:rsidR="003F6C6C" w:rsidRPr="00EF42E7">
        <w:rPr>
          <w:b/>
          <w:bCs/>
          <w:rPrChange w:id="7" w:author="Vondráček, Štěpán" w:date="2022-10-11T10:08:00Z">
            <w:rPr/>
          </w:rPrChange>
        </w:rPr>
        <w:t>Vaše akce se odráží ve volbě řádku</w:t>
      </w:r>
      <w:r w:rsidR="00EC794B">
        <w:t xml:space="preserve">: </w:t>
      </w:r>
      <w:r w:rsidR="00DF46B7">
        <w:t>Podle toho, zda zvolíte A nebo B, budou vaše výhry pocházet z prvního nebo druhého řádku</w:t>
      </w:r>
      <w:r w:rsidR="00DF46B7" w:rsidRPr="00EF42E7">
        <w:rPr>
          <w:b/>
          <w:bCs/>
          <w:rPrChange w:id="8" w:author="Vondráček, Štěpán" w:date="2022-10-11T10:08:00Z">
            <w:rPr/>
          </w:rPrChange>
        </w:rPr>
        <w:t xml:space="preserve">. </w:t>
      </w:r>
      <w:r w:rsidR="003F6C6C" w:rsidRPr="00EF42E7">
        <w:rPr>
          <w:b/>
          <w:bCs/>
          <w:rPrChange w:id="9" w:author="Vondráček, Štěpán" w:date="2022-10-11T10:08:00Z">
            <w:rPr/>
          </w:rPrChange>
        </w:rPr>
        <w:t>Akce druhého hráče se odráží ve volbě sloupce</w:t>
      </w:r>
      <w:r w:rsidR="00DF46B7">
        <w:t xml:space="preserve">: podle toho, zda zvolí A nebo B, budou jeho výhry pocházet z prvního nebo druhého sloupce. </w:t>
      </w:r>
      <w:bookmarkEnd w:id="6"/>
    </w:p>
    <w:tbl>
      <w:tblPr>
        <w:tblStyle w:val="TableGrid"/>
        <w:tblpPr w:leftFromText="141" w:rightFromText="141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14:paraId="3DA211F1" w14:textId="77777777" w:rsidTr="00420552">
        <w:tc>
          <w:tcPr>
            <w:tcW w:w="535" w:type="dxa"/>
          </w:tcPr>
          <w:p w14:paraId="4A6C428E" w14:textId="77777777" w:rsidR="00DF46B7" w:rsidRDefault="00DF46B7" w:rsidP="00420552"/>
        </w:tc>
        <w:tc>
          <w:tcPr>
            <w:tcW w:w="1350" w:type="dxa"/>
          </w:tcPr>
          <w:p w14:paraId="36421D26" w14:textId="77777777" w:rsidR="00DF46B7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2165134C" w14:textId="77777777" w:rsidR="00DF46B7" w:rsidRDefault="00DF46B7" w:rsidP="00420552">
            <w:pPr>
              <w:jc w:val="center"/>
            </w:pPr>
            <w:r>
              <w:t>Druhý hráč</w:t>
            </w:r>
          </w:p>
        </w:tc>
      </w:tr>
      <w:tr w:rsidR="00DF46B7" w14:paraId="1DBE7987" w14:textId="77777777" w:rsidTr="00420552">
        <w:tc>
          <w:tcPr>
            <w:tcW w:w="535" w:type="dxa"/>
          </w:tcPr>
          <w:p w14:paraId="0D972165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9E8E72B" w14:textId="77777777" w:rsidR="00DF46B7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6F967C3" w14:textId="77777777" w:rsidR="00DF46B7" w:rsidRDefault="00DF46B7" w:rsidP="00420552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590E8984" w14:textId="77777777" w:rsidR="00DF46B7" w:rsidRDefault="00DF46B7" w:rsidP="00420552">
            <w:pPr>
              <w:jc w:val="center"/>
            </w:pPr>
            <w:r>
              <w:t>B</w:t>
            </w:r>
          </w:p>
        </w:tc>
      </w:tr>
      <w:tr w:rsidR="00DF46B7" w14:paraId="42161FD6" w14:textId="77777777" w:rsidTr="00420552">
        <w:trPr>
          <w:trHeight w:val="547"/>
        </w:trPr>
        <w:tc>
          <w:tcPr>
            <w:tcW w:w="535" w:type="dxa"/>
            <w:vMerge w:val="restart"/>
            <w:vAlign w:val="center"/>
          </w:tcPr>
          <w:p w14:paraId="2F48EB16" w14:textId="77777777" w:rsidR="00DF46B7" w:rsidRDefault="00DF46B7" w:rsidP="00420552">
            <w:pPr>
              <w:jc w:val="center"/>
            </w:pPr>
            <w:r>
              <w:t>Já</w:t>
            </w:r>
          </w:p>
        </w:tc>
        <w:tc>
          <w:tcPr>
            <w:tcW w:w="1350" w:type="dxa"/>
            <w:vAlign w:val="center"/>
          </w:tcPr>
          <w:p w14:paraId="1B6F89EE" w14:textId="77777777" w:rsidR="00DF46B7" w:rsidRDefault="00DF46B7" w:rsidP="00420552">
            <w:pPr>
              <w:jc w:val="center"/>
            </w:pPr>
            <w:r>
              <w:t>A</w:t>
            </w:r>
          </w:p>
        </w:tc>
        <w:tc>
          <w:tcPr>
            <w:tcW w:w="2880" w:type="dxa"/>
          </w:tcPr>
          <w:p w14:paraId="210B2842" w14:textId="77777777" w:rsidR="00DF46B7" w:rsidRDefault="00DF46B7" w:rsidP="00420552">
            <w:pPr>
              <w:jc w:val="center"/>
            </w:pPr>
            <w:r>
              <w:t xml:space="preserve">Já: </w:t>
            </w:r>
            <w:proofErr w:type="gramStart"/>
            <w:r>
              <w:t>200 – C</w:t>
            </w:r>
            <w:proofErr w:type="gramEnd"/>
            <w:r>
              <w:t xml:space="preserve"> </w:t>
            </w:r>
          </w:p>
          <w:p w14:paraId="441439AD" w14:textId="77777777" w:rsidR="00DF46B7" w:rsidRDefault="00DF46B7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200 – C</w:t>
            </w:r>
            <w:proofErr w:type="gramEnd"/>
          </w:p>
        </w:tc>
        <w:tc>
          <w:tcPr>
            <w:tcW w:w="2070" w:type="dxa"/>
          </w:tcPr>
          <w:p w14:paraId="56F5898C" w14:textId="77777777" w:rsidR="00DF46B7" w:rsidRDefault="00DF46B7" w:rsidP="00420552">
            <w:pPr>
              <w:jc w:val="center"/>
            </w:pPr>
            <w:r>
              <w:t xml:space="preserve">Já: </w:t>
            </w:r>
            <w:proofErr w:type="gramStart"/>
            <w:r>
              <w:t>250  –</w:t>
            </w:r>
            <w:proofErr w:type="gramEnd"/>
            <w:r>
              <w:t xml:space="preserve"> C</w:t>
            </w:r>
          </w:p>
          <w:p w14:paraId="24AAA8B0" w14:textId="77777777" w:rsidR="00DF46B7" w:rsidRDefault="00DF46B7" w:rsidP="00420552">
            <w:pPr>
              <w:jc w:val="center"/>
            </w:pPr>
            <w:r>
              <w:t>Druhý hráč: 50</w:t>
            </w:r>
          </w:p>
        </w:tc>
      </w:tr>
      <w:tr w:rsidR="00DF46B7" w14:paraId="171F4DC5" w14:textId="77777777" w:rsidTr="00420552">
        <w:trPr>
          <w:trHeight w:val="547"/>
        </w:trPr>
        <w:tc>
          <w:tcPr>
            <w:tcW w:w="535" w:type="dxa"/>
            <w:vMerge/>
            <w:vAlign w:val="center"/>
          </w:tcPr>
          <w:p w14:paraId="65D01B8C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BBDBCA5" w14:textId="77777777" w:rsidR="00DF46B7" w:rsidRDefault="00DF46B7" w:rsidP="00420552">
            <w:pPr>
              <w:jc w:val="center"/>
            </w:pPr>
            <w:r>
              <w:t>B</w:t>
            </w:r>
          </w:p>
        </w:tc>
        <w:tc>
          <w:tcPr>
            <w:tcW w:w="2880" w:type="dxa"/>
          </w:tcPr>
          <w:p w14:paraId="38FB10A2" w14:textId="77777777" w:rsidR="00DF46B7" w:rsidRDefault="00DF46B7" w:rsidP="00420552">
            <w:pPr>
              <w:jc w:val="center"/>
            </w:pPr>
            <w:r>
              <w:t>Já: 50</w:t>
            </w:r>
          </w:p>
          <w:p w14:paraId="12B9F916" w14:textId="77777777" w:rsidR="00DF46B7" w:rsidRDefault="00DF46B7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250 – C</w:t>
            </w:r>
            <w:proofErr w:type="gramEnd"/>
            <w:r>
              <w:t xml:space="preserve"> </w:t>
            </w:r>
          </w:p>
        </w:tc>
        <w:tc>
          <w:tcPr>
            <w:tcW w:w="2070" w:type="dxa"/>
          </w:tcPr>
          <w:p w14:paraId="0395797E" w14:textId="77777777" w:rsidR="00DF46B7" w:rsidRDefault="00DF46B7" w:rsidP="00420552">
            <w:pPr>
              <w:jc w:val="center"/>
            </w:pPr>
            <w:r>
              <w:t xml:space="preserve">Já: 200 </w:t>
            </w:r>
          </w:p>
          <w:p w14:paraId="1862889A" w14:textId="77777777" w:rsidR="00DF46B7" w:rsidRDefault="00DF46B7" w:rsidP="00420552">
            <w:pPr>
              <w:jc w:val="center"/>
            </w:pPr>
            <w:r>
              <w:t xml:space="preserve">Druhý hráč: 200  </w:t>
            </w:r>
          </w:p>
        </w:tc>
      </w:tr>
    </w:tbl>
    <w:p w14:paraId="26F73F88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764D0A63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04946AD5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4CD33263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7539A65E" w14:textId="77777777" w:rsidR="00EC794B" w:rsidRDefault="00EC794B" w:rsidP="00DF46B7">
      <w:pPr>
        <w:spacing w:line="240" w:lineRule="auto"/>
        <w:jc w:val="both"/>
      </w:pPr>
    </w:p>
    <w:p w14:paraId="5D40E4F7" w14:textId="3CD5E832" w:rsidR="00DF46B7" w:rsidRPr="00AB6CF7" w:rsidRDefault="00EC794B" w:rsidP="00DF46B7">
      <w:pPr>
        <w:spacing w:line="240" w:lineRule="auto"/>
        <w:jc w:val="both"/>
      </w:pPr>
      <w:r w:rsidRPr="00EF42E7">
        <w:rPr>
          <w:b/>
          <w:bCs/>
          <w:rPrChange w:id="10" w:author="Vondráček, Štěpán" w:date="2022-10-11T10:08:00Z">
            <w:rPr/>
          </w:rPrChange>
        </w:rPr>
        <w:t>Pole ukazují možné výhry v korunách.</w:t>
      </w:r>
      <w:r>
        <w:t xml:space="preserve"> Pokud tedy oba hráči zvolí A (pole vlevo nahoře), oba získají výplatu </w:t>
      </w:r>
      <w:proofErr w:type="gramStart"/>
      <w:r>
        <w:t>200 – C</w:t>
      </w:r>
      <w:proofErr w:type="gramEnd"/>
      <w:r>
        <w:t xml:space="preserve"> Kč. Pokud jeden z hráčů zvolí A </w:t>
      </w:r>
      <w:proofErr w:type="spellStart"/>
      <w:r>
        <w:t>a</w:t>
      </w:r>
      <w:proofErr w:type="spellEnd"/>
      <w:r>
        <w:t xml:space="preserve"> druhý B, první hráč získá výplatu </w:t>
      </w:r>
      <w:proofErr w:type="gramStart"/>
      <w:r>
        <w:t>250 – C</w:t>
      </w:r>
      <w:proofErr w:type="gramEnd"/>
      <w:r>
        <w:t xml:space="preserve"> a druhý hráč získá 50 Kč. Pokud oba hráči zvolí B, každý získá výplatu 200 Kč.</w:t>
      </w:r>
    </w:p>
    <w:p w14:paraId="0A6B264F" w14:textId="58BB2BF8" w:rsidR="003F6C6C" w:rsidRDefault="003F6C6C" w:rsidP="00DF46B7">
      <w:pPr>
        <w:spacing w:line="240" w:lineRule="auto"/>
        <w:jc w:val="both"/>
      </w:pPr>
      <w:bookmarkStart w:id="11" w:name="_Hlk115347834"/>
      <w:r>
        <w:t xml:space="preserve">Parametr </w:t>
      </w:r>
      <w:r w:rsidR="00DF46B7" w:rsidRPr="00EF42E7">
        <w:rPr>
          <w:b/>
          <w:bCs/>
          <w:rPrChange w:id="12" w:author="Vondráček, Štěpán" w:date="2022-10-11T10:08:00Z">
            <w:rPr/>
          </w:rPrChange>
        </w:rPr>
        <w:t xml:space="preserve">C </w:t>
      </w:r>
      <w:r w:rsidR="00B23E10" w:rsidRPr="00EF42E7">
        <w:rPr>
          <w:b/>
          <w:bCs/>
          <w:rPrChange w:id="13" w:author="Vondráček, Štěpán" w:date="2022-10-11T10:08:00Z">
            <w:rPr/>
          </w:rPrChange>
        </w:rPr>
        <w:t>představuje</w:t>
      </w:r>
      <w:r w:rsidR="00DF46B7" w:rsidRPr="00EF42E7">
        <w:rPr>
          <w:b/>
          <w:bCs/>
          <w:rPrChange w:id="14" w:author="Vondráček, Štěpán" w:date="2022-10-11T10:08:00Z">
            <w:rPr/>
          </w:rPrChange>
        </w:rPr>
        <w:t xml:space="preserve"> náklad akce A</w:t>
      </w:r>
      <w:r w:rsidR="00DF46B7">
        <w:t xml:space="preserve">. Může </w:t>
      </w:r>
      <w:r w:rsidR="00B23E10">
        <w:t>nabývat jakékoli z </w:t>
      </w:r>
      <w:r w:rsidR="00B23E10" w:rsidRPr="00EF42E7">
        <w:rPr>
          <w:b/>
          <w:bCs/>
          <w:rPrChange w:id="15" w:author="Vondráček, Štěpán" w:date="2022-10-11T10:08:00Z">
            <w:rPr/>
          </w:rPrChange>
        </w:rPr>
        <w:t xml:space="preserve">těchto hodnot: </w:t>
      </w:r>
      <w:r w:rsidR="00DF46B7" w:rsidRPr="00EF42E7">
        <w:rPr>
          <w:b/>
          <w:bCs/>
          <w:rPrChange w:id="16" w:author="Vondráček, Štěpán" w:date="2022-10-11T10:08:00Z">
            <w:rPr/>
          </w:rPrChange>
        </w:rPr>
        <w:t>10, 30, 50, 70, …, 150, 170, 190, přičemž všechna čísla jsou stejně pravděpodobná</w:t>
      </w:r>
      <w:r w:rsidR="00DF46B7">
        <w:t xml:space="preserve">. </w:t>
      </w:r>
      <w:bookmarkEnd w:id="11"/>
      <w:r w:rsidR="00DF46B7">
        <w:t>Hodnota C se losuje pro každého hráče zvlášť a může být tedy pro vás a druhého hráče jiná. Při rozhodování znáte svoji hodnotu C, ale neznáte hodnotu C druhého hráče.</w:t>
      </w:r>
    </w:p>
    <w:p w14:paraId="1F929FCA" w14:textId="2214CE8F" w:rsidR="007D54E1" w:rsidRPr="00D13436" w:rsidRDefault="007D54E1" w:rsidP="00DF46B7">
      <w:pPr>
        <w:spacing w:line="240" w:lineRule="auto"/>
        <w:jc w:val="both"/>
        <w:rPr>
          <w:b/>
          <w:bCs/>
        </w:rPr>
      </w:pPr>
      <w:r w:rsidRPr="00D13436">
        <w:rPr>
          <w:b/>
          <w:bCs/>
        </w:rPr>
        <w:t xml:space="preserve">Co ovlivní </w:t>
      </w:r>
      <w:r w:rsidR="00D13436" w:rsidRPr="00D13436">
        <w:rPr>
          <w:b/>
          <w:bCs/>
        </w:rPr>
        <w:t xml:space="preserve">výše nákladu </w:t>
      </w:r>
      <w:r w:rsidRPr="00D13436">
        <w:rPr>
          <w:b/>
          <w:bCs/>
        </w:rPr>
        <w:t>C?</w:t>
      </w:r>
    </w:p>
    <w:p w14:paraId="6ACF1AD5" w14:textId="75BBEFA3" w:rsidR="00DF46B7" w:rsidDel="00AB6CF7" w:rsidRDefault="00DF46B7" w:rsidP="00DF46B7">
      <w:pPr>
        <w:spacing w:line="240" w:lineRule="auto"/>
        <w:jc w:val="both"/>
        <w:rPr>
          <w:del w:id="17" w:author="Vondráček, Štěpán" w:date="2022-10-11T10:03:00Z"/>
        </w:rPr>
      </w:pPr>
      <w:r w:rsidRPr="006063E4">
        <w:rPr>
          <w:b/>
          <w:bCs/>
          <w:rPrChange w:id="18" w:author="Vondráček, Štěpán" w:date="2022-10-11T10:09:00Z">
            <w:rPr/>
          </w:rPrChange>
        </w:rPr>
        <w:t xml:space="preserve">Hodnota C udává </w:t>
      </w:r>
      <w:r w:rsidR="00002AB6" w:rsidRPr="006063E4">
        <w:rPr>
          <w:b/>
          <w:bCs/>
          <w:rPrChange w:id="19" w:author="Vondráček, Štěpán" w:date="2022-10-11T10:09:00Z">
            <w:rPr/>
          </w:rPrChange>
        </w:rPr>
        <w:t xml:space="preserve">vaše </w:t>
      </w:r>
      <w:r w:rsidRPr="006063E4">
        <w:rPr>
          <w:b/>
          <w:bCs/>
          <w:rPrChange w:id="20" w:author="Vondráček, Štěpán" w:date="2022-10-11T10:09:00Z">
            <w:rPr/>
          </w:rPrChange>
        </w:rPr>
        <w:t>náklady akce A.</w:t>
      </w:r>
      <w:r>
        <w:t xml:space="preserve"> Čím je vyšší, tím je pro vás akce A méně výhodná.</w:t>
      </w:r>
      <w:ins w:id="21" w:author="Vondráček, Štěpán" w:date="2022-10-11T10:09:00Z">
        <w:r w:rsidR="006063E4">
          <w:t xml:space="preserve"> </w:t>
        </w:r>
      </w:ins>
    </w:p>
    <w:p w14:paraId="1A704FA4" w14:textId="77777777" w:rsidR="00AB6CF7" w:rsidRDefault="00DF46B7" w:rsidP="00DF46B7">
      <w:pPr>
        <w:spacing w:line="240" w:lineRule="auto"/>
        <w:jc w:val="both"/>
        <w:rPr>
          <w:ins w:id="22" w:author="Vondráček, Štěpán" w:date="2022-10-11T10:03:00Z"/>
        </w:rPr>
      </w:pPr>
      <w:r>
        <w:t>Pokud je vaše C mezi 0 a 50, pak je akce A výhodnější bez ohled na akci, kterou si zvolí druhý hráč. V tabulce před sebou vidíte situaci, kdy se vaše C rovná 25 Kč.</w:t>
      </w:r>
    </w:p>
    <w:p w14:paraId="6B398460" w14:textId="4458B6F9" w:rsidR="00DF46B7" w:rsidRDefault="00DF46B7" w:rsidP="00DF46B7">
      <w:pPr>
        <w:spacing w:line="240" w:lineRule="auto"/>
        <w:jc w:val="both"/>
      </w:pPr>
      <w:r>
        <w:t xml:space="preserve"> </w:t>
      </w:r>
      <w:r w:rsidRPr="006063E4">
        <w:rPr>
          <w:b/>
          <w:bCs/>
          <w:rPrChange w:id="23" w:author="Vondráček, Štěpán" w:date="2022-10-11T10:10:00Z">
            <w:rPr/>
          </w:rPrChange>
        </w:rPr>
        <w:t xml:space="preserve">Pokud by druhý hráč zvolil A, srovnáváte </w:t>
      </w:r>
      <w:r w:rsidR="00CB6F6C" w:rsidRPr="006063E4">
        <w:rPr>
          <w:b/>
          <w:bCs/>
          <w:rPrChange w:id="24" w:author="Vondráček, Štěpán" w:date="2022-10-11T10:10:00Z">
            <w:rPr/>
          </w:rPrChange>
        </w:rPr>
        <w:t xml:space="preserve">své </w:t>
      </w:r>
      <w:r w:rsidRPr="006063E4">
        <w:rPr>
          <w:b/>
          <w:bCs/>
          <w:rPrChange w:id="25" w:author="Vondráček, Štěpán" w:date="2022-10-11T10:10:00Z">
            <w:rPr/>
          </w:rPrChange>
        </w:rPr>
        <w:t>výplaty</w:t>
      </w:r>
      <w:r w:rsidR="00CB6F6C" w:rsidRPr="006063E4">
        <w:rPr>
          <w:b/>
          <w:bCs/>
          <w:rPrChange w:id="26" w:author="Vondráček, Štěpán" w:date="2022-10-11T10:10:00Z">
            <w:rPr/>
          </w:rPrChange>
        </w:rPr>
        <w:t xml:space="preserve"> v levém sloupci</w:t>
      </w:r>
      <w:r>
        <w:t xml:space="preserve">. Při volbě A byste měl 175, zatímco při volbě B pouze 50 Kč. </w:t>
      </w:r>
      <w:r w:rsidRPr="006063E4">
        <w:rPr>
          <w:b/>
          <w:bCs/>
          <w:rPrChange w:id="27" w:author="Vondráček, Štěpán" w:date="2022-10-11T10:10:00Z">
            <w:rPr/>
          </w:rPrChange>
        </w:rPr>
        <w:t xml:space="preserve">Pokud by druhý hráč zvolil B, srovnáváte </w:t>
      </w:r>
      <w:r w:rsidR="00CB6F6C" w:rsidRPr="006063E4">
        <w:rPr>
          <w:b/>
          <w:bCs/>
          <w:rPrChange w:id="28" w:author="Vondráček, Štěpán" w:date="2022-10-11T10:10:00Z">
            <w:rPr/>
          </w:rPrChange>
        </w:rPr>
        <w:t xml:space="preserve">své výplaty v pravém </w:t>
      </w:r>
      <w:r w:rsidR="00CB6F6C" w:rsidRPr="006063E4">
        <w:rPr>
          <w:b/>
          <w:bCs/>
          <w:rPrChange w:id="29" w:author="Vondráček, Štěpán" w:date="2022-10-11T10:10:00Z">
            <w:rPr/>
          </w:rPrChange>
        </w:rPr>
        <w:lastRenderedPageBreak/>
        <w:t>sloupci</w:t>
      </w:r>
      <w:r>
        <w:t>. Při volbě A byste měl 225, zatímco při volbě B pouze 200 Kč. Vaše výplata z</w:t>
      </w:r>
      <w:r w:rsidR="007566DE">
        <w:t xml:space="preserve"> akce </w:t>
      </w:r>
      <w:r>
        <w:t xml:space="preserve">A je vyšší v obou sloupcích.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14:paraId="7E746222" w14:textId="77777777" w:rsidTr="00420552">
        <w:trPr>
          <w:jc w:val="center"/>
        </w:trPr>
        <w:tc>
          <w:tcPr>
            <w:tcW w:w="535" w:type="dxa"/>
          </w:tcPr>
          <w:p w14:paraId="189842D9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4494EEF" w14:textId="77777777" w:rsidR="00DF46B7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2B65E0F8" w14:textId="77777777" w:rsidR="00DF46B7" w:rsidRPr="00E02D1A" w:rsidRDefault="00DF46B7" w:rsidP="00420552">
            <w:pPr>
              <w:jc w:val="center"/>
              <w:rPr>
                <w:b/>
                <w:bCs/>
              </w:rPr>
            </w:pPr>
            <w:r>
              <w:t>Druhý hráč</w:t>
            </w:r>
          </w:p>
        </w:tc>
      </w:tr>
      <w:tr w:rsidR="00DF46B7" w:rsidRPr="00BF3CC4" w14:paraId="40FA17BC" w14:textId="77777777" w:rsidTr="00420552">
        <w:trPr>
          <w:jc w:val="center"/>
        </w:trPr>
        <w:tc>
          <w:tcPr>
            <w:tcW w:w="535" w:type="dxa"/>
          </w:tcPr>
          <w:p w14:paraId="51E59C99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0B5894C" w14:textId="77777777" w:rsidR="00DF46B7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F61222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4C67B0E5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421A2472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556D594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5F067AF7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16A839D6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175 </w:t>
            </w:r>
          </w:p>
          <w:p w14:paraId="4EBF93FE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269D5B88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225 </w:t>
            </w:r>
          </w:p>
          <w:p w14:paraId="7DCD253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50</w:t>
            </w:r>
          </w:p>
        </w:tc>
      </w:tr>
      <w:tr w:rsidR="00DF46B7" w:rsidRPr="00BF3CC4" w14:paraId="2F4396C0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7FF50559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75DB22A9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72CDACFF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50</w:t>
            </w:r>
          </w:p>
          <w:p w14:paraId="5772995D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62725FD2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58D2EFB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200  </w:t>
            </w:r>
          </w:p>
        </w:tc>
      </w:tr>
    </w:tbl>
    <w:p w14:paraId="4EFB17F8" w14:textId="77777777" w:rsidR="00DF46B7" w:rsidRPr="00BF3CC4" w:rsidRDefault="00DF46B7" w:rsidP="00DF46B7">
      <w:pPr>
        <w:spacing w:line="240" w:lineRule="auto"/>
        <w:jc w:val="both"/>
      </w:pPr>
    </w:p>
    <w:p w14:paraId="2105F5D5" w14:textId="77777777" w:rsidR="00AB6CF7" w:rsidRDefault="00DF46B7" w:rsidP="00DF46B7">
      <w:pPr>
        <w:spacing w:line="240" w:lineRule="auto"/>
        <w:jc w:val="both"/>
        <w:rPr>
          <w:ins w:id="30" w:author="Vondráček, Štěpán" w:date="2022-10-11T10:03:00Z"/>
        </w:rPr>
      </w:pPr>
      <w:r w:rsidRPr="00BF3CC4">
        <w:t xml:space="preserve">Pokud jsou vaše náklady C mezi 50 a 150, pak je pro vás akce B výhodnější, pokud si ji zvolí i druhý hráč. Naopak akce A je výhodnější, pokud i druhý hráč zvolí A. V tabulce před sebou vidíte situaci, kdy se </w:t>
      </w:r>
      <w:r w:rsidR="00B57C9A">
        <w:t>v</w:t>
      </w:r>
      <w:r w:rsidRPr="00BF3CC4">
        <w:t>aše C rovná 100 Kč.</w:t>
      </w:r>
    </w:p>
    <w:p w14:paraId="3C285AE8" w14:textId="77777777" w:rsidR="00AB6CF7" w:rsidRDefault="00DF46B7" w:rsidP="00DF46B7">
      <w:pPr>
        <w:spacing w:line="240" w:lineRule="auto"/>
        <w:jc w:val="both"/>
        <w:rPr>
          <w:ins w:id="31" w:author="Vondráček, Štěpán" w:date="2022-10-11T10:03:00Z"/>
        </w:rPr>
      </w:pPr>
      <w:r w:rsidRPr="00BF3CC4">
        <w:t xml:space="preserve"> Pokud by druhý hráč zvolil A, srovnáváte </w:t>
      </w:r>
      <w:r w:rsidR="00CB6F6C" w:rsidRPr="00BF3CC4">
        <w:t>své výplaty v levém sloupci</w:t>
      </w:r>
      <w:r w:rsidRPr="00BF3CC4">
        <w:t xml:space="preserve">. Při volbě A byste měl 100, zatímco při volbě B pouze 50 Kč. Pokud by druhý hráč zvolil B, srovnáváte </w:t>
      </w:r>
      <w:r w:rsidR="00CB6F6C" w:rsidRPr="00BF3CC4">
        <w:t>své výplaty v pravém sloupci</w:t>
      </w:r>
      <w:r w:rsidRPr="00BF3CC4">
        <w:t xml:space="preserve">. Při volbě B byste měl 200, zatímco při volbě A pouze 150 Kč. </w:t>
      </w:r>
    </w:p>
    <w:p w14:paraId="104C4858" w14:textId="7CB4B8F4" w:rsidR="00DF46B7" w:rsidRPr="00BF3CC4" w:rsidRDefault="00DF46B7" w:rsidP="00DF46B7">
      <w:pPr>
        <w:spacing w:line="240" w:lineRule="auto"/>
        <w:jc w:val="both"/>
      </w:pPr>
      <w:r w:rsidRPr="00BF3CC4">
        <w:t>Vaše výplata z B je vyšší v obou sloupcích. Všimněte si, že vaše výplata z akce A je vyšší v</w:t>
      </w:r>
      <w:r w:rsidR="002130A6">
        <w:t>e</w:t>
      </w:r>
      <w:r w:rsidRPr="00BF3CC4">
        <w:t> sloupci, kde druhý hráč hraje A, a vaše výplata z akce B je vyšší v sloupci, kde druhý hráč hraje 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:rsidRPr="00BF3CC4" w14:paraId="52DFDAC3" w14:textId="77777777" w:rsidTr="00420552">
        <w:trPr>
          <w:jc w:val="center"/>
        </w:trPr>
        <w:tc>
          <w:tcPr>
            <w:tcW w:w="535" w:type="dxa"/>
          </w:tcPr>
          <w:p w14:paraId="59801F60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34083B0" w14:textId="77777777" w:rsidR="00DF46B7" w:rsidRPr="00BF3CC4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7D08BA4B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Druhý hráč</w:t>
            </w:r>
          </w:p>
        </w:tc>
      </w:tr>
      <w:tr w:rsidR="00DF46B7" w:rsidRPr="00BF3CC4" w14:paraId="44317003" w14:textId="77777777" w:rsidTr="00420552">
        <w:trPr>
          <w:jc w:val="center"/>
        </w:trPr>
        <w:tc>
          <w:tcPr>
            <w:tcW w:w="535" w:type="dxa"/>
          </w:tcPr>
          <w:p w14:paraId="70D84D11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35118A66" w14:textId="77777777" w:rsidR="00DF46B7" w:rsidRPr="00BF3CC4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CF7436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34E1597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29C12D23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37A2F7C2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0207B10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7C204F48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100 </w:t>
            </w:r>
          </w:p>
          <w:p w14:paraId="7E8E7E42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3B8E998C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150</w:t>
            </w:r>
          </w:p>
          <w:p w14:paraId="68A5552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50</w:t>
            </w:r>
          </w:p>
        </w:tc>
      </w:tr>
      <w:tr w:rsidR="00DF46B7" w:rsidRPr="00BF3CC4" w14:paraId="35500022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72ED5B5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16D74C8B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5CA01BE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50</w:t>
            </w:r>
          </w:p>
          <w:p w14:paraId="055A671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7831F42F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2F71A19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200  </w:t>
            </w:r>
          </w:p>
        </w:tc>
      </w:tr>
    </w:tbl>
    <w:p w14:paraId="5921E4A1" w14:textId="77777777" w:rsidR="00DF46B7" w:rsidRPr="00BF3CC4" w:rsidRDefault="00DF46B7" w:rsidP="00DF46B7">
      <w:pPr>
        <w:spacing w:line="240" w:lineRule="auto"/>
        <w:jc w:val="both"/>
      </w:pPr>
    </w:p>
    <w:p w14:paraId="374F6B74" w14:textId="77777777" w:rsidR="00EF42E7" w:rsidRDefault="00DF46B7" w:rsidP="00DF46B7">
      <w:pPr>
        <w:spacing w:line="240" w:lineRule="auto"/>
        <w:jc w:val="both"/>
        <w:rPr>
          <w:ins w:id="32" w:author="Vondráček, Štěpán" w:date="2022-10-11T10:04:00Z"/>
        </w:rPr>
      </w:pPr>
      <w:r w:rsidRPr="00BF3CC4">
        <w:t xml:space="preserve">Pokud jsou vaše náklady C mezi 150 a 200, pak je pro vás akce B výhodnější bez ohled na akci, kterou si zvolí druhý hráč. V tabulce před sebou vidíte situaci, kdy se vaše C rovná 175 Kč. Pokud by druhý hráč zvolil A, srovnáváte </w:t>
      </w:r>
      <w:r w:rsidR="00CB6F6C" w:rsidRPr="00BF3CC4">
        <w:t>své výplaty v </w:t>
      </w:r>
      <w:r w:rsidR="00C55B95">
        <w:t>levém</w:t>
      </w:r>
      <w:r w:rsidR="00CB6F6C" w:rsidRPr="00BF3CC4">
        <w:t xml:space="preserve"> sloupci</w:t>
      </w:r>
      <w:r w:rsidRPr="00BF3CC4">
        <w:t xml:space="preserve">. </w:t>
      </w:r>
    </w:p>
    <w:p w14:paraId="2E7B89DC" w14:textId="547F6B97" w:rsidR="00DF46B7" w:rsidRPr="00BF3CC4" w:rsidRDefault="00DF46B7" w:rsidP="00DF46B7">
      <w:pPr>
        <w:spacing w:line="240" w:lineRule="auto"/>
        <w:jc w:val="both"/>
      </w:pPr>
      <w:r w:rsidRPr="00BF3CC4">
        <w:t>Při volbě B byste měl 50, zatímco při volbě A pouze 25 Kč. Pokud by druhý hráč zvolil akci B, srovnáváte výplaty</w:t>
      </w:r>
      <w:r w:rsidR="00C55B95">
        <w:t xml:space="preserve"> v pravém sloupci</w:t>
      </w:r>
      <w:r w:rsidRPr="00BF3CC4">
        <w:t>. Při volbě B byste měl 200, zatímco při volbě A pouze 75 Kč. Vaše výplata z akce B je vyšší v obou sloupcích.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:rsidRPr="00BF3CC4" w14:paraId="02E0E759" w14:textId="77777777" w:rsidTr="00420552">
        <w:trPr>
          <w:jc w:val="center"/>
        </w:trPr>
        <w:tc>
          <w:tcPr>
            <w:tcW w:w="535" w:type="dxa"/>
          </w:tcPr>
          <w:p w14:paraId="546479EA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DA5DA4E" w14:textId="77777777" w:rsidR="00DF46B7" w:rsidRPr="00BF3CC4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4EB4A31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Druhý hráč</w:t>
            </w:r>
          </w:p>
        </w:tc>
      </w:tr>
      <w:tr w:rsidR="00DF46B7" w:rsidRPr="00BF3CC4" w14:paraId="74418003" w14:textId="77777777" w:rsidTr="00420552">
        <w:trPr>
          <w:jc w:val="center"/>
        </w:trPr>
        <w:tc>
          <w:tcPr>
            <w:tcW w:w="535" w:type="dxa"/>
          </w:tcPr>
          <w:p w14:paraId="0917F3D6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6F21C8D" w14:textId="77777777" w:rsidR="00DF46B7" w:rsidRPr="00BF3CC4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413E4CD1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0E15C55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16385012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0FD8DD4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0DAD3C05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49E435C7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25 </w:t>
            </w:r>
          </w:p>
          <w:p w14:paraId="52EFE257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57CB15A5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75</w:t>
            </w:r>
          </w:p>
          <w:p w14:paraId="250A465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50</w:t>
            </w:r>
          </w:p>
        </w:tc>
      </w:tr>
      <w:tr w:rsidR="00DF46B7" w14:paraId="2FBD131A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0964705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6D35D2F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44EABA53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50</w:t>
            </w:r>
          </w:p>
          <w:p w14:paraId="7BFADA57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619733C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00AAB3B7" w14:textId="77777777" w:rsidR="00DF46B7" w:rsidRPr="00E02D1A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200</w:t>
            </w:r>
            <w:r>
              <w:t xml:space="preserve">  </w:t>
            </w:r>
          </w:p>
        </w:tc>
      </w:tr>
    </w:tbl>
    <w:p w14:paraId="53B8A740" w14:textId="77777777" w:rsidR="00A6484D" w:rsidRDefault="00A6484D" w:rsidP="00A6484D">
      <w:pPr>
        <w:spacing w:line="240" w:lineRule="auto"/>
        <w:jc w:val="both"/>
      </w:pPr>
    </w:p>
    <w:p w14:paraId="3ADD2BD4" w14:textId="66CDF112" w:rsidR="00B23E10" w:rsidRPr="00A6484D" w:rsidRDefault="003F6C6C" w:rsidP="00B23E10">
      <w:pPr>
        <w:spacing w:line="240" w:lineRule="auto"/>
        <w:jc w:val="both"/>
        <w:rPr>
          <w:b/>
          <w:bCs/>
        </w:rPr>
      </w:pPr>
      <w:r>
        <w:rPr>
          <w:b/>
          <w:bCs/>
        </w:rPr>
        <w:t>Jak budete odpovídat?</w:t>
      </w:r>
    </w:p>
    <w:p w14:paraId="464086F2" w14:textId="4B454D23" w:rsidR="007B0843" w:rsidRDefault="007B0843" w:rsidP="003F6C6C">
      <w:pPr>
        <w:spacing w:line="240" w:lineRule="auto"/>
        <w:jc w:val="both"/>
      </w:pPr>
      <w:r>
        <w:t>Jak jsme již uvedli, rozhodujete se ve dvou fázích:</w:t>
      </w:r>
    </w:p>
    <w:p w14:paraId="7726AFB7" w14:textId="4E063182" w:rsidR="007B0843" w:rsidRPr="006063E4" w:rsidRDefault="007B0843" w:rsidP="007B0843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rPrChange w:id="33" w:author="Vondráček, Štěpán" w:date="2022-10-11T10:11:00Z">
            <w:rPr/>
          </w:rPrChange>
        </w:rPr>
      </w:pPr>
      <w:r w:rsidRPr="006063E4">
        <w:rPr>
          <w:b/>
          <w:bCs/>
          <w:rPrChange w:id="34" w:author="Vondráček, Štěpán" w:date="2022-10-11T10:11:00Z">
            <w:rPr/>
          </w:rPrChange>
        </w:rPr>
        <w:t>Ve fázi 1 pošlete druhému hráči zprávu o tom, jakou akci zvolíte ve fázi 2. Tato zpráva není závazná.</w:t>
      </w:r>
    </w:p>
    <w:p w14:paraId="5EA620A4" w14:textId="487BE4D6" w:rsidR="007B0843" w:rsidRDefault="007B0843" w:rsidP="007B0843">
      <w:pPr>
        <w:pStyle w:val="ListParagraph"/>
        <w:numPr>
          <w:ilvl w:val="0"/>
          <w:numId w:val="8"/>
        </w:numPr>
        <w:spacing w:line="240" w:lineRule="auto"/>
        <w:jc w:val="both"/>
      </w:pPr>
      <w:r w:rsidRPr="006063E4">
        <w:rPr>
          <w:b/>
          <w:bCs/>
          <w:rPrChange w:id="35" w:author="Vondráček, Štěpán" w:date="2022-10-11T10:11:00Z">
            <w:rPr/>
          </w:rPrChange>
        </w:rPr>
        <w:t xml:space="preserve">Ve fázi 2 </w:t>
      </w:r>
      <w:r w:rsidR="0026530E" w:rsidRPr="006063E4">
        <w:rPr>
          <w:b/>
          <w:bCs/>
          <w:rPrChange w:id="36" w:author="Vondráček, Štěpán" w:date="2022-10-11T10:11:00Z">
            <w:rPr/>
          </w:rPrChange>
        </w:rPr>
        <w:t xml:space="preserve">děláte </w:t>
      </w:r>
      <w:ins w:id="37" w:author="Vondráček, Štěpán" w:date="2022-10-11T10:11:00Z">
        <w:r w:rsidR="006063E4" w:rsidRPr="006063E4">
          <w:rPr>
            <w:b/>
            <w:bCs/>
            <w:rPrChange w:id="38" w:author="Vondráček, Štěpán" w:date="2022-10-11T10:11:00Z">
              <w:rPr/>
            </w:rPrChange>
          </w:rPr>
          <w:t xml:space="preserve">samotné </w:t>
        </w:r>
      </w:ins>
      <w:r w:rsidR="0026530E" w:rsidRPr="006063E4">
        <w:rPr>
          <w:b/>
          <w:bCs/>
          <w:rPrChange w:id="39" w:author="Vondráček, Štěpán" w:date="2022-10-11T10:11:00Z">
            <w:rPr/>
          </w:rPrChange>
        </w:rPr>
        <w:t>rozhodnutí</w:t>
      </w:r>
      <w:ins w:id="40" w:author="Vondráček, Štěpán" w:date="2022-10-11T10:11:00Z">
        <w:r w:rsidR="006063E4">
          <w:t>, které následně ovlivní výši vaší výplaty</w:t>
        </w:r>
      </w:ins>
      <w:r>
        <w:t>. Zde se vás budeme ptát nejen na vaš</w:t>
      </w:r>
      <w:r w:rsidR="00A87C05">
        <w:t>i</w:t>
      </w:r>
      <w:r>
        <w:t xml:space="preserve"> akc</w:t>
      </w:r>
      <w:r w:rsidR="00A87C05">
        <w:t>i</w:t>
      </w:r>
      <w:r>
        <w:t>, ale i na to, jakou akci podle Vás zvolí druhý hráč.</w:t>
      </w:r>
    </w:p>
    <w:p w14:paraId="18C99DD2" w14:textId="7282563D" w:rsidR="006177B2" w:rsidDel="006063E4" w:rsidRDefault="00963A68" w:rsidP="00261C5F">
      <w:pPr>
        <w:spacing w:line="240" w:lineRule="auto"/>
        <w:jc w:val="both"/>
        <w:rPr>
          <w:del w:id="41" w:author="Vondráček, Štěpán" w:date="2022-10-11T10:12:00Z"/>
        </w:rPr>
      </w:pPr>
      <w:bookmarkStart w:id="42" w:name="_Hlk115347029"/>
      <w:commentRangeStart w:id="43"/>
      <w:del w:id="44" w:author="Vondráček, Štěpán" w:date="2022-10-11T10:12:00Z">
        <w:r w:rsidDel="006063E4">
          <w:lastRenderedPageBreak/>
          <w:delText>Vaše odpovědi od vás posbíráme</w:delText>
        </w:r>
        <w:r w:rsidR="0029111A" w:rsidDel="006063E4">
          <w:delText xml:space="preserve"> pro všechny možné varianty nákladů a zpráv od druhého hráče. </w:delText>
        </w:r>
        <w:commentRangeEnd w:id="43"/>
        <w:r w:rsidR="006063E4" w:rsidDel="006063E4">
          <w:rPr>
            <w:rStyle w:val="CommentReference"/>
          </w:rPr>
          <w:commentReference w:id="43"/>
        </w:r>
      </w:del>
    </w:p>
    <w:p w14:paraId="0F84B6B2" w14:textId="2B6ABBBD" w:rsidR="00261C5F" w:rsidRDefault="007B0843" w:rsidP="00261C5F">
      <w:pPr>
        <w:spacing w:line="240" w:lineRule="auto"/>
        <w:jc w:val="both"/>
      </w:pPr>
      <w:r>
        <w:t>Dotazov</w:t>
      </w:r>
      <w:r w:rsidR="001C76B7">
        <w:t>áni</w:t>
      </w:r>
      <w:r>
        <w:t xml:space="preserve"> bude</w:t>
      </w:r>
      <w:r w:rsidR="003A6DF2">
        <w:t>te</w:t>
      </w:r>
      <w:r>
        <w:t xml:space="preserve"> ve třech blocích</w:t>
      </w:r>
      <w:r w:rsidR="00261C5F">
        <w:t xml:space="preserve">. Každý z těchto bloků se skládá z 10 obrazovek, ve kterých se bude měnit vaše hodnota C. Začneme hodnotou C = </w:t>
      </w:r>
      <w:r w:rsidR="00261C5F" w:rsidRPr="00AB6CF7">
        <w:t xml:space="preserve">10, pak postoupíme na 30, pak </w:t>
      </w:r>
      <w:r w:rsidR="00261C5F">
        <w:t xml:space="preserve">na </w:t>
      </w:r>
      <w:r w:rsidR="00261C5F" w:rsidRPr="00AB6CF7">
        <w:t xml:space="preserve">50, až nakonec skončíme u hodnoty </w:t>
      </w:r>
      <w:r w:rsidR="00261C5F">
        <w:t xml:space="preserve">C = </w:t>
      </w:r>
      <w:r w:rsidR="00261C5F" w:rsidRPr="00AB6CF7">
        <w:t>190.</w:t>
      </w:r>
      <w:r w:rsidR="00261C5F">
        <w:t xml:space="preserve"> </w:t>
      </w:r>
      <w:r w:rsidR="00404986">
        <w:t>Bloky budete</w:t>
      </w:r>
      <w:r w:rsidR="00DE3CF9">
        <w:t xml:space="preserve"> vyplňovat v tomto pořadí:</w:t>
      </w:r>
    </w:p>
    <w:p w14:paraId="168E6C66" w14:textId="716179DE" w:rsidR="007B0843" w:rsidRDefault="007B0843" w:rsidP="00831C38">
      <w:pPr>
        <w:spacing w:line="240" w:lineRule="auto"/>
        <w:jc w:val="both"/>
      </w:pPr>
    </w:p>
    <w:p w14:paraId="267C0B5E" w14:textId="0099B66E" w:rsidR="003A6DF2" w:rsidRPr="00793E24" w:rsidRDefault="003A6DF2" w:rsidP="00F22DAD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bCs/>
          <w:rPrChange w:id="45" w:author="Vondráček, Štěpán" w:date="2022-10-11T10:14:00Z">
            <w:rPr/>
          </w:rPrChange>
        </w:rPr>
      </w:pPr>
      <w:r>
        <w:t>V prvním bloku se vás zeptáme na vaše rozhodnutí ve fázi 2</w:t>
      </w:r>
      <w:r w:rsidR="00A415CA">
        <w:t xml:space="preserve"> pro </w:t>
      </w:r>
      <w:r w:rsidR="006511F1">
        <w:t>dané</w:t>
      </w:r>
      <w:r w:rsidR="00A415CA">
        <w:t xml:space="preserve"> náklady C a </w:t>
      </w:r>
      <w:r w:rsidR="001C76B7">
        <w:t xml:space="preserve">pro </w:t>
      </w:r>
      <w:del w:id="46" w:author="Vondráček, Štěpán" w:date="2022-10-11T10:14:00Z">
        <w:r w:rsidR="001C76B7" w:rsidDel="006063E4">
          <w:delText xml:space="preserve">jednu </w:delText>
        </w:r>
      </w:del>
      <w:ins w:id="47" w:author="Vondráček, Štěpán" w:date="2022-10-11T10:14:00Z">
        <w:r w:rsidR="006063E4">
          <w:t>konkrétní</w:t>
        </w:r>
        <w:r w:rsidR="006063E4">
          <w:t xml:space="preserve"> </w:t>
        </w:r>
      </w:ins>
      <w:r w:rsidR="001C76B7">
        <w:t xml:space="preserve">obdrženou </w:t>
      </w:r>
      <w:commentRangeStart w:id="48"/>
      <w:r w:rsidR="00795394">
        <w:t>zprávu</w:t>
      </w:r>
      <w:commentRangeEnd w:id="48"/>
      <w:r w:rsidR="00B2788C">
        <w:rPr>
          <w:rStyle w:val="CommentReference"/>
        </w:rPr>
        <w:commentReference w:id="48"/>
      </w:r>
      <w:r w:rsidR="00D3268B">
        <w:t xml:space="preserve">. </w:t>
      </w:r>
      <w:r w:rsidR="00C56598">
        <w:t>V</w:t>
      </w:r>
      <w:r w:rsidR="00C41308">
        <w:t xml:space="preserve">aše </w:t>
      </w:r>
      <w:r w:rsidR="00D3268B">
        <w:t>náklad</w:t>
      </w:r>
      <w:r w:rsidR="00404986">
        <w:t>y</w:t>
      </w:r>
      <w:r w:rsidR="00D3268B">
        <w:t xml:space="preserve"> budou postupně narůstat. </w:t>
      </w:r>
      <w:r w:rsidR="001C76B7">
        <w:t>Obdržená z</w:t>
      </w:r>
      <w:r w:rsidR="00C56598">
        <w:t xml:space="preserve">práva zůstane v celém bloku stejná. </w:t>
      </w:r>
      <w:r w:rsidR="00D3268B">
        <w:t xml:space="preserve">Na </w:t>
      </w:r>
      <w:r w:rsidR="00D3268B" w:rsidRPr="00793E24">
        <w:rPr>
          <w:b/>
          <w:bCs/>
          <w:rPrChange w:id="49" w:author="Vondráček, Štěpán" w:date="2022-10-11T10:14:00Z">
            <w:rPr/>
          </w:rPrChange>
        </w:rPr>
        <w:t xml:space="preserve">každé obrazovce uvedete svoji akci a </w:t>
      </w:r>
      <w:r w:rsidR="00212E44" w:rsidRPr="00793E24">
        <w:rPr>
          <w:b/>
          <w:bCs/>
          <w:rPrChange w:id="50" w:author="Vondráček, Štěpán" w:date="2022-10-11T10:14:00Z">
            <w:rPr/>
          </w:rPrChange>
        </w:rPr>
        <w:t xml:space="preserve">svůj </w:t>
      </w:r>
      <w:r w:rsidR="00972CF0" w:rsidRPr="00793E24">
        <w:rPr>
          <w:b/>
          <w:bCs/>
          <w:rPrChange w:id="51" w:author="Vondráček, Štěpán" w:date="2022-10-11T10:14:00Z">
            <w:rPr/>
          </w:rPrChange>
        </w:rPr>
        <w:t>odhad akce druhého hráče</w:t>
      </w:r>
      <w:r w:rsidR="00212E44" w:rsidRPr="00793E24">
        <w:rPr>
          <w:b/>
          <w:bCs/>
          <w:rPrChange w:id="52" w:author="Vondráček, Štěpán" w:date="2022-10-11T10:14:00Z">
            <w:rPr/>
          </w:rPrChange>
        </w:rPr>
        <w:t>, který odpovídá</w:t>
      </w:r>
      <w:r w:rsidR="00AF35AB" w:rsidRPr="00793E24">
        <w:rPr>
          <w:b/>
          <w:bCs/>
          <w:rPrChange w:id="53" w:author="Vondráček, Štěpán" w:date="2022-10-11T10:14:00Z">
            <w:rPr/>
          </w:rPrChange>
        </w:rPr>
        <w:t xml:space="preserve"> </w:t>
      </w:r>
      <w:r w:rsidR="00816108" w:rsidRPr="00793E24">
        <w:rPr>
          <w:b/>
          <w:bCs/>
          <w:rPrChange w:id="54" w:author="Vondráček, Štěpán" w:date="2022-10-11T10:14:00Z">
            <w:rPr/>
          </w:rPrChange>
        </w:rPr>
        <w:t>na stejnou otázku</w:t>
      </w:r>
      <w:r w:rsidR="007709B4" w:rsidRPr="00793E24">
        <w:rPr>
          <w:b/>
          <w:bCs/>
          <w:rPrChange w:id="55" w:author="Vondráček, Štěpán" w:date="2022-10-11T10:14:00Z">
            <w:rPr/>
          </w:rPrChange>
        </w:rPr>
        <w:t xml:space="preserve">, tedy </w:t>
      </w:r>
      <w:r w:rsidR="00816108" w:rsidRPr="00793E24">
        <w:rPr>
          <w:b/>
          <w:bCs/>
          <w:rPrChange w:id="56" w:author="Vondráček, Štěpán" w:date="2022-10-11T10:14:00Z">
            <w:rPr/>
          </w:rPrChange>
        </w:rPr>
        <w:t>má</w:t>
      </w:r>
      <w:r w:rsidR="007709B4" w:rsidRPr="00793E24">
        <w:rPr>
          <w:b/>
          <w:bCs/>
          <w:rPrChange w:id="57" w:author="Vondráček, Štěpán" w:date="2022-10-11T10:14:00Z">
            <w:rPr/>
          </w:rPrChange>
        </w:rPr>
        <w:t xml:space="preserve"> </w:t>
      </w:r>
      <w:r w:rsidR="00816108" w:rsidRPr="00793E24">
        <w:rPr>
          <w:b/>
          <w:bCs/>
          <w:rPrChange w:id="58" w:author="Vondráček, Štěpán" w:date="2022-10-11T10:14:00Z">
            <w:rPr/>
          </w:rPrChange>
        </w:rPr>
        <w:t>stejné</w:t>
      </w:r>
      <w:r w:rsidR="007709B4" w:rsidRPr="00793E24">
        <w:rPr>
          <w:b/>
          <w:bCs/>
          <w:rPrChange w:id="59" w:author="Vondráček, Štěpán" w:date="2022-10-11T10:14:00Z">
            <w:rPr/>
          </w:rPrChange>
        </w:rPr>
        <w:t xml:space="preserve"> náklady </w:t>
      </w:r>
      <w:r w:rsidR="00816108" w:rsidRPr="00793E24">
        <w:rPr>
          <w:b/>
          <w:bCs/>
          <w:rPrChange w:id="60" w:author="Vondráček, Štěpán" w:date="2022-10-11T10:14:00Z">
            <w:rPr/>
          </w:rPrChange>
        </w:rPr>
        <w:t xml:space="preserve">C </w:t>
      </w:r>
      <w:r w:rsidR="007709B4" w:rsidRPr="00793E24">
        <w:rPr>
          <w:b/>
          <w:bCs/>
          <w:rPrChange w:id="61" w:author="Vondráček, Štěpán" w:date="2022-10-11T10:14:00Z">
            <w:rPr/>
          </w:rPrChange>
        </w:rPr>
        <w:t xml:space="preserve">a </w:t>
      </w:r>
      <w:r w:rsidR="00816108" w:rsidRPr="00793E24">
        <w:rPr>
          <w:b/>
          <w:bCs/>
          <w:rPrChange w:id="62" w:author="Vondráček, Štěpán" w:date="2022-10-11T10:14:00Z">
            <w:rPr/>
          </w:rPrChange>
        </w:rPr>
        <w:t>obdržel stejnou</w:t>
      </w:r>
      <w:r w:rsidR="007709B4" w:rsidRPr="00793E24">
        <w:rPr>
          <w:b/>
          <w:bCs/>
          <w:rPrChange w:id="63" w:author="Vondráček, Štěpán" w:date="2022-10-11T10:14:00Z">
            <w:rPr/>
          </w:rPrChange>
        </w:rPr>
        <w:t xml:space="preserve"> zpráv</w:t>
      </w:r>
      <w:del w:id="64" w:author="Vondráček, Štěpán" w:date="2022-10-11T10:14:00Z">
        <w:r w:rsidR="007709B4" w:rsidRPr="00793E24" w:rsidDel="00793E24">
          <w:rPr>
            <w:b/>
            <w:bCs/>
            <w:rPrChange w:id="65" w:author="Vondráček, Štěpán" w:date="2022-10-11T10:14:00Z">
              <w:rPr/>
            </w:rPrChange>
          </w:rPr>
          <w:delText>o</w:delText>
        </w:r>
      </w:del>
      <w:r w:rsidR="007709B4" w:rsidRPr="00793E24">
        <w:rPr>
          <w:b/>
          <w:bCs/>
          <w:rPrChange w:id="66" w:author="Vondráček, Štěpán" w:date="2022-10-11T10:14:00Z">
            <w:rPr/>
          </w:rPrChange>
        </w:rPr>
        <w:t>u</w:t>
      </w:r>
      <w:r w:rsidR="00972CF0" w:rsidRPr="00793E24">
        <w:rPr>
          <w:b/>
          <w:bCs/>
          <w:rPrChange w:id="67" w:author="Vondráček, Štěpán" w:date="2022-10-11T10:14:00Z">
            <w:rPr/>
          </w:rPrChange>
        </w:rPr>
        <w:t>.</w:t>
      </w:r>
    </w:p>
    <w:p w14:paraId="735DF890" w14:textId="51B7C61C" w:rsidR="003A6DF2" w:rsidRDefault="00766595" w:rsidP="00F22DAD">
      <w:pPr>
        <w:pStyle w:val="ListParagraph"/>
        <w:numPr>
          <w:ilvl w:val="0"/>
          <w:numId w:val="14"/>
        </w:numPr>
        <w:spacing w:line="240" w:lineRule="auto"/>
        <w:jc w:val="both"/>
      </w:pPr>
      <w:r>
        <w:t xml:space="preserve">Rozhodnutí v druhém bloku se </w:t>
      </w:r>
      <w:proofErr w:type="gramStart"/>
      <w:r>
        <w:t>liší</w:t>
      </w:r>
      <w:proofErr w:type="gramEnd"/>
      <w:r>
        <w:t xml:space="preserve"> od těch z prvního bloku v jediném aspektu, a tím je </w:t>
      </w:r>
      <w:r w:rsidRPr="00D24A1C">
        <w:rPr>
          <w:b/>
          <w:bCs/>
        </w:rPr>
        <w:t>obdržená zpráva.</w:t>
      </w:r>
      <w:r>
        <w:t xml:space="preserve"> V </w:t>
      </w:r>
      <w:r w:rsidR="00D24A1C">
        <w:t>tomto</w:t>
      </w:r>
      <w:r>
        <w:t xml:space="preserve"> bloku budeme </w:t>
      </w:r>
      <w:r w:rsidR="00232EF5">
        <w:t xml:space="preserve">předpokládat, že </w:t>
      </w:r>
      <w:r w:rsidR="00D24A1C">
        <w:t xml:space="preserve">jste </w:t>
      </w:r>
      <w:r w:rsidR="00D24A1C" w:rsidRPr="00793E24">
        <w:rPr>
          <w:b/>
          <w:bCs/>
          <w:rPrChange w:id="68" w:author="Vondráček, Štěpán" w:date="2022-10-11T10:15:00Z">
            <w:rPr/>
          </w:rPrChange>
        </w:rPr>
        <w:t xml:space="preserve">obdrželi </w:t>
      </w:r>
      <w:del w:id="69" w:author="Vondráček, Štěpán" w:date="2022-10-11T10:15:00Z">
        <w:r w:rsidR="00D24A1C" w:rsidRPr="00793E24" w:rsidDel="00793E24">
          <w:rPr>
            <w:b/>
            <w:bCs/>
            <w:rPrChange w:id="70" w:author="Vondráček, Štěpán" w:date="2022-10-11T10:15:00Z">
              <w:rPr/>
            </w:rPrChange>
          </w:rPr>
          <w:delText xml:space="preserve">druhou </w:delText>
        </w:r>
      </w:del>
      <w:ins w:id="71" w:author="Vondráček, Štěpán" w:date="2022-10-11T10:15:00Z">
        <w:r w:rsidR="00793E24" w:rsidRPr="00793E24">
          <w:rPr>
            <w:b/>
            <w:bCs/>
            <w:rPrChange w:id="72" w:author="Vondráček, Štěpán" w:date="2022-10-11T10:15:00Z">
              <w:rPr/>
            </w:rPrChange>
          </w:rPr>
          <w:t>opačnou</w:t>
        </w:r>
        <w:r w:rsidR="00793E24" w:rsidRPr="00793E24">
          <w:rPr>
            <w:b/>
            <w:bCs/>
            <w:rPrChange w:id="73" w:author="Vondráček, Štěpán" w:date="2022-10-11T10:15:00Z">
              <w:rPr/>
            </w:rPrChange>
          </w:rPr>
          <w:t xml:space="preserve"> </w:t>
        </w:r>
      </w:ins>
      <w:r w:rsidR="00D24A1C" w:rsidRPr="00793E24">
        <w:rPr>
          <w:b/>
          <w:bCs/>
          <w:rPrChange w:id="74" w:author="Vondráček, Štěpán" w:date="2022-10-11T10:15:00Z">
            <w:rPr/>
          </w:rPrChange>
        </w:rPr>
        <w:t>zprávu</w:t>
      </w:r>
      <w:r w:rsidR="00232EF5" w:rsidRPr="00793E24">
        <w:rPr>
          <w:b/>
          <w:bCs/>
          <w:rPrChange w:id="75" w:author="Vondráček, Štěpán" w:date="2022-10-11T10:15:00Z">
            <w:rPr/>
          </w:rPrChange>
        </w:rPr>
        <w:t>.</w:t>
      </w:r>
    </w:p>
    <w:p w14:paraId="2F81462A" w14:textId="0E1927C3" w:rsidR="00FB69AA" w:rsidRDefault="005F0D0E" w:rsidP="00C41308">
      <w:pPr>
        <w:pStyle w:val="ListParagraph"/>
        <w:numPr>
          <w:ilvl w:val="0"/>
          <w:numId w:val="14"/>
        </w:numPr>
        <w:spacing w:line="240" w:lineRule="auto"/>
        <w:jc w:val="both"/>
        <w:rPr>
          <w:ins w:id="76" w:author="Vondráček, Štěpán" w:date="2022-10-11T10:25:00Z"/>
        </w:rPr>
      </w:pPr>
      <w:r>
        <w:t xml:space="preserve">V třetím bloku se budete rozhodovat, jakou zprávu zašlete druhému hráči. Toto rozhodnutí uděláte také </w:t>
      </w:r>
      <w:r w:rsidR="00FB69AA">
        <w:t>desetkrát, pro všechny úrovně vašich nákladů C.</w:t>
      </w:r>
    </w:p>
    <w:p w14:paraId="7617294C" w14:textId="72EF1695" w:rsidR="000E452B" w:rsidRDefault="000E452B" w:rsidP="000E452B">
      <w:pPr>
        <w:spacing w:line="240" w:lineRule="auto"/>
        <w:jc w:val="both"/>
        <w:rPr>
          <w:ins w:id="77" w:author="Vondráček, Štěpán" w:date="2022-10-11T10:25:00Z"/>
        </w:rPr>
      </w:pPr>
      <w:bookmarkStart w:id="78" w:name="_Hlk116377019"/>
      <w:commentRangeStart w:id="79"/>
      <w:ins w:id="80" w:author="Vondráček, Štěpán" w:date="2022-10-11T10:25:00Z">
        <w:r>
          <w:t xml:space="preserve">Skutečné akce druhého hráče, které nakonec spolu s vašimi akcemi </w:t>
        </w:r>
        <w:proofErr w:type="gramStart"/>
        <w:r>
          <w:t>určí</w:t>
        </w:r>
        <w:proofErr w:type="gramEnd"/>
        <w:r>
          <w:t xml:space="preserve"> vaši potenciální výplatu, uvidíte až po sko</w:t>
        </w:r>
      </w:ins>
      <w:ins w:id="81" w:author="Vondráček, Štěpán" w:date="2022-10-11T10:26:00Z">
        <w:r>
          <w:t>nčení experimentu</w:t>
        </w:r>
        <w:r w:rsidR="002E75BD">
          <w:t>. O akcích a očekáváních druhého hráče tak v průběhu hry nezískáte dodatečné informace</w:t>
        </w:r>
      </w:ins>
      <w:commentRangeEnd w:id="79"/>
      <w:ins w:id="82" w:author="Vondráček, Štěpán" w:date="2022-10-11T10:27:00Z">
        <w:r w:rsidR="002E75BD">
          <w:rPr>
            <w:rStyle w:val="CommentReference"/>
          </w:rPr>
          <w:commentReference w:id="79"/>
        </w:r>
      </w:ins>
      <w:ins w:id="83" w:author="Vondráček, Štěpán" w:date="2022-10-11T10:36:00Z">
        <w:r w:rsidR="001117F9">
          <w:t xml:space="preserve"> (to stejné platí i pro něj).</w:t>
        </w:r>
      </w:ins>
    </w:p>
    <w:bookmarkEnd w:id="78"/>
    <w:p w14:paraId="4BB6894F" w14:textId="77777777" w:rsidR="000E452B" w:rsidRDefault="000E452B" w:rsidP="000E452B">
      <w:pPr>
        <w:spacing w:line="240" w:lineRule="auto"/>
        <w:jc w:val="both"/>
        <w:pPrChange w:id="84" w:author="Vondráček, Štěpán" w:date="2022-10-11T10:25:00Z">
          <w:pPr>
            <w:pStyle w:val="ListParagraph"/>
            <w:numPr>
              <w:numId w:val="14"/>
            </w:numPr>
            <w:spacing w:line="240" w:lineRule="auto"/>
            <w:ind w:hanging="360"/>
            <w:jc w:val="both"/>
          </w:pPr>
        </w:pPrChange>
      </w:pPr>
    </w:p>
    <w:bookmarkEnd w:id="42"/>
    <w:p w14:paraId="2898559E" w14:textId="61C4D241" w:rsidR="00E059B9" w:rsidRPr="00E059B9" w:rsidRDefault="00E059B9" w:rsidP="00927FE4">
      <w:pPr>
        <w:spacing w:line="240" w:lineRule="auto"/>
        <w:jc w:val="both"/>
        <w:rPr>
          <w:b/>
          <w:bCs/>
        </w:rPr>
      </w:pPr>
      <w:r w:rsidRPr="00D41390">
        <w:rPr>
          <w:b/>
          <w:bCs/>
        </w:rPr>
        <w:t>Výplata</w:t>
      </w:r>
    </w:p>
    <w:p w14:paraId="326C3A0A" w14:textId="172E5623" w:rsidR="0086194E" w:rsidRDefault="0086194E" w:rsidP="00927FE4">
      <w:pPr>
        <w:spacing w:line="240" w:lineRule="auto"/>
        <w:jc w:val="both"/>
      </w:pPr>
      <w:r>
        <w:t>Při výběru rozhodnutí k výplatě budeme postupovat v těchto krocích:</w:t>
      </w:r>
    </w:p>
    <w:p w14:paraId="429DB6EC" w14:textId="42EF5E9C" w:rsidR="00927FE4" w:rsidRPr="00793E24" w:rsidRDefault="0086194E" w:rsidP="0086194E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  <w:rPrChange w:id="85" w:author="Vondráček, Štěpán" w:date="2022-10-11T10:16:00Z">
            <w:rPr/>
          </w:rPrChange>
        </w:rPr>
      </w:pPr>
      <w:r w:rsidRPr="00793E24">
        <w:rPr>
          <w:b/>
          <w:bCs/>
          <w:rPrChange w:id="86" w:author="Vondráček, Štěpán" w:date="2022-10-11T10:15:00Z">
            <w:rPr/>
          </w:rPrChange>
        </w:rPr>
        <w:t>P</w:t>
      </w:r>
      <w:r w:rsidR="00927FE4" w:rsidRPr="00793E24">
        <w:rPr>
          <w:b/>
          <w:bCs/>
          <w:rPrChange w:id="87" w:author="Vondráček, Štěpán" w:date="2022-10-11T10:15:00Z">
            <w:rPr/>
          </w:rPrChange>
        </w:rPr>
        <w:t>očítač náhodně vylosuje vaši hodnotu C z</w:t>
      </w:r>
      <w:r w:rsidR="00C66B64" w:rsidRPr="00793E24">
        <w:rPr>
          <w:b/>
          <w:bCs/>
          <w:rPrChange w:id="88" w:author="Vondráček, Štěpán" w:date="2022-10-11T10:15:00Z">
            <w:rPr/>
          </w:rPrChange>
        </w:rPr>
        <w:t xml:space="preserve"> těchto </w:t>
      </w:r>
      <w:r w:rsidR="00571D6A" w:rsidRPr="00793E24">
        <w:rPr>
          <w:b/>
          <w:bCs/>
          <w:rPrChange w:id="89" w:author="Vondráček, Štěpán" w:date="2022-10-11T10:15:00Z">
            <w:rPr/>
          </w:rPrChange>
        </w:rPr>
        <w:t xml:space="preserve">deseti </w:t>
      </w:r>
      <w:r w:rsidR="00927FE4" w:rsidRPr="00793E24">
        <w:rPr>
          <w:b/>
          <w:bCs/>
          <w:rPrChange w:id="90" w:author="Vondráček, Štěpán" w:date="2022-10-11T10:15:00Z">
            <w:rPr/>
          </w:rPrChange>
        </w:rPr>
        <w:t>možností</w:t>
      </w:r>
      <w:r w:rsidRPr="00793E24">
        <w:rPr>
          <w:b/>
          <w:bCs/>
          <w:rPrChange w:id="91" w:author="Vondráček, Štěpán" w:date="2022-10-11T10:15:00Z">
            <w:rPr/>
          </w:rPrChange>
        </w:rPr>
        <w:t>: 10, 30, 50, 70, …, 150, 170, 190</w:t>
      </w:r>
      <w:r w:rsidR="00927FE4">
        <w:t xml:space="preserve">. Každá z těchto hodnot </w:t>
      </w:r>
      <w:r w:rsidR="00571D6A">
        <w:t>může být</w:t>
      </w:r>
      <w:r w:rsidR="00927FE4">
        <w:t xml:space="preserve"> vybrána se stejnou pravděpodobností</w:t>
      </w:r>
      <w:r w:rsidR="00927FE4" w:rsidRPr="00793E24">
        <w:rPr>
          <w:b/>
          <w:bCs/>
          <w:rPrChange w:id="92" w:author="Vondráček, Štěpán" w:date="2022-10-11T10:16:00Z">
            <w:rPr/>
          </w:rPrChange>
        </w:rPr>
        <w:t xml:space="preserve">. Pak provede druhé losování, ze kterého vzejde hodnota C </w:t>
      </w:r>
      <w:r w:rsidR="00FF1311" w:rsidRPr="00793E24">
        <w:rPr>
          <w:b/>
          <w:bCs/>
          <w:rPrChange w:id="93" w:author="Vondráček, Štěpán" w:date="2022-10-11T10:16:00Z">
            <w:rPr/>
          </w:rPrChange>
        </w:rPr>
        <w:t>druhého hráče</w:t>
      </w:r>
      <w:r w:rsidR="00927FE4" w:rsidRPr="00793E24">
        <w:rPr>
          <w:b/>
          <w:bCs/>
          <w:rPrChange w:id="94" w:author="Vondráček, Štěpán" w:date="2022-10-11T10:16:00Z">
            <w:rPr/>
          </w:rPrChange>
        </w:rPr>
        <w:t xml:space="preserve">. Obě hodnoty se losují nezávisle, mohou se </w:t>
      </w:r>
      <w:r w:rsidR="00571D6A" w:rsidRPr="00793E24">
        <w:rPr>
          <w:b/>
          <w:bCs/>
          <w:rPrChange w:id="95" w:author="Vondráček, Štěpán" w:date="2022-10-11T10:16:00Z">
            <w:rPr/>
          </w:rPrChange>
        </w:rPr>
        <w:t xml:space="preserve">tedy </w:t>
      </w:r>
      <w:r w:rsidR="00927FE4" w:rsidRPr="00793E24">
        <w:rPr>
          <w:b/>
          <w:bCs/>
          <w:rPrChange w:id="96" w:author="Vondráček, Štěpán" w:date="2022-10-11T10:16:00Z">
            <w:rPr/>
          </w:rPrChange>
        </w:rPr>
        <w:t>lišit.</w:t>
      </w:r>
    </w:p>
    <w:p w14:paraId="20FE5E23" w14:textId="52C2B169" w:rsidR="0086194E" w:rsidRPr="00793E24" w:rsidRDefault="0086194E" w:rsidP="0086194E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  <w:rPrChange w:id="97" w:author="Vondráček, Štěpán" w:date="2022-10-11T10:16:00Z">
            <w:rPr/>
          </w:rPrChange>
        </w:rPr>
      </w:pPr>
      <w:r>
        <w:t>Vyhledáme</w:t>
      </w:r>
      <w:r w:rsidR="00DA27B4">
        <w:t xml:space="preserve">, </w:t>
      </w:r>
      <w:r w:rsidR="00DA27B4" w:rsidRPr="00793E24">
        <w:rPr>
          <w:b/>
          <w:bCs/>
          <w:rPrChange w:id="98" w:author="Vondráček, Štěpán" w:date="2022-10-11T10:16:00Z">
            <w:rPr/>
          </w:rPrChange>
        </w:rPr>
        <w:t xml:space="preserve">jakou </w:t>
      </w:r>
      <w:r w:rsidR="00DA27B4" w:rsidRPr="00793E24">
        <w:rPr>
          <w:b/>
          <w:bCs/>
          <w:rPrChange w:id="99" w:author="Vondráček, Štěpán" w:date="2022-10-11T10:16:00Z">
            <w:rPr>
              <w:b/>
              <w:bCs/>
            </w:rPr>
          </w:rPrChange>
        </w:rPr>
        <w:t>zprávu</w:t>
      </w:r>
      <w:r w:rsidR="00DA27B4" w:rsidRPr="00793E24">
        <w:rPr>
          <w:b/>
          <w:bCs/>
          <w:rPrChange w:id="100" w:author="Vondráček, Štěpán" w:date="2022-10-11T10:16:00Z">
            <w:rPr/>
          </w:rPrChange>
        </w:rPr>
        <w:t xml:space="preserve"> </w:t>
      </w:r>
      <w:r w:rsidRPr="00793E24">
        <w:rPr>
          <w:b/>
          <w:bCs/>
          <w:rPrChange w:id="101" w:author="Vondráček, Štěpán" w:date="2022-10-11T10:16:00Z">
            <w:rPr/>
          </w:rPrChange>
        </w:rPr>
        <w:t xml:space="preserve">jste </w:t>
      </w:r>
      <w:r w:rsidR="00DA27B4" w:rsidRPr="00793E24">
        <w:rPr>
          <w:b/>
          <w:bCs/>
          <w:rPrChange w:id="102" w:author="Vondráček, Štěpán" w:date="2022-10-11T10:16:00Z">
            <w:rPr/>
          </w:rPrChange>
        </w:rPr>
        <w:t>zaslali</w:t>
      </w:r>
      <w:r w:rsidRPr="00793E24">
        <w:rPr>
          <w:b/>
          <w:bCs/>
          <w:rPrChange w:id="103" w:author="Vondráček, Štěpán" w:date="2022-10-11T10:16:00Z">
            <w:rPr/>
          </w:rPrChange>
        </w:rPr>
        <w:t xml:space="preserve"> pro svoje C</w:t>
      </w:r>
      <w:r>
        <w:t xml:space="preserve"> </w:t>
      </w:r>
      <w:r w:rsidRPr="00793E24">
        <w:rPr>
          <w:b/>
          <w:bCs/>
          <w:rPrChange w:id="104" w:author="Vondráček, Štěpán" w:date="2022-10-11T10:16:00Z">
            <w:rPr/>
          </w:rPrChange>
        </w:rPr>
        <w:t xml:space="preserve">a </w:t>
      </w:r>
      <w:r w:rsidR="00DA27B4" w:rsidRPr="00793E24">
        <w:rPr>
          <w:b/>
          <w:bCs/>
          <w:rPrChange w:id="105" w:author="Vondráček, Štěpán" w:date="2022-10-11T10:16:00Z">
            <w:rPr/>
          </w:rPrChange>
        </w:rPr>
        <w:t xml:space="preserve">jakou </w:t>
      </w:r>
      <w:r w:rsidR="00DA27B4" w:rsidRPr="00793E24">
        <w:rPr>
          <w:b/>
          <w:bCs/>
          <w:rPrChange w:id="106" w:author="Vondráček, Štěpán" w:date="2022-10-11T10:16:00Z">
            <w:rPr>
              <w:b/>
              <w:bCs/>
            </w:rPr>
          </w:rPrChange>
        </w:rPr>
        <w:t>zprávu</w:t>
      </w:r>
      <w:r w:rsidR="00DA27B4" w:rsidRPr="00793E24">
        <w:rPr>
          <w:b/>
          <w:bCs/>
          <w:rPrChange w:id="107" w:author="Vondráček, Štěpán" w:date="2022-10-11T10:16:00Z">
            <w:rPr/>
          </w:rPrChange>
        </w:rPr>
        <w:t xml:space="preserve"> zaslal</w:t>
      </w:r>
      <w:r w:rsidRPr="00793E24">
        <w:rPr>
          <w:b/>
          <w:bCs/>
          <w:rPrChange w:id="108" w:author="Vondráček, Štěpán" w:date="2022-10-11T10:16:00Z">
            <w:rPr/>
          </w:rPrChange>
        </w:rPr>
        <w:t xml:space="preserve"> druhý hráč</w:t>
      </w:r>
      <w:r>
        <w:t xml:space="preserve"> pro svoje C. Dále se podíváme, jak</w:t>
      </w:r>
      <w:r w:rsidR="00DA27B4">
        <w:t xml:space="preserve">ou </w:t>
      </w:r>
      <w:r w:rsidR="00DA27B4" w:rsidRPr="00793E24">
        <w:rPr>
          <w:b/>
          <w:bCs/>
          <w:rPrChange w:id="109" w:author="Vondráček, Štěpán" w:date="2022-10-11T10:16:00Z">
            <w:rPr>
              <w:b/>
              <w:bCs/>
            </w:rPr>
          </w:rPrChange>
        </w:rPr>
        <w:t>akci</w:t>
      </w:r>
      <w:r w:rsidR="00DA27B4" w:rsidRPr="00793E24">
        <w:rPr>
          <w:b/>
          <w:bCs/>
          <w:rPrChange w:id="110" w:author="Vondráček, Štěpán" w:date="2022-10-11T10:16:00Z">
            <w:rPr/>
          </w:rPrChange>
        </w:rPr>
        <w:t xml:space="preserve"> jste </w:t>
      </w:r>
      <w:r w:rsidRPr="00793E24">
        <w:rPr>
          <w:b/>
          <w:bCs/>
          <w:rPrChange w:id="111" w:author="Vondráček, Štěpán" w:date="2022-10-11T10:16:00Z">
            <w:rPr/>
          </w:rPrChange>
        </w:rPr>
        <w:t xml:space="preserve">pro svoje C a pro zprávu zaslanou druhým hráčem </w:t>
      </w:r>
      <w:r w:rsidR="00DA27B4" w:rsidRPr="00793E24">
        <w:rPr>
          <w:b/>
          <w:bCs/>
          <w:rPrChange w:id="112" w:author="Vondráček, Štěpán" w:date="2022-10-11T10:16:00Z">
            <w:rPr/>
          </w:rPrChange>
        </w:rPr>
        <w:t>vybrali vy</w:t>
      </w:r>
      <w:r w:rsidR="00DA27B4">
        <w:t xml:space="preserve"> a jakou </w:t>
      </w:r>
      <w:r w:rsidR="00DA27B4" w:rsidRPr="00DA27B4">
        <w:rPr>
          <w:b/>
          <w:bCs/>
        </w:rPr>
        <w:t>akci</w:t>
      </w:r>
      <w:r w:rsidR="00DA27B4">
        <w:t xml:space="preserve"> vybral </w:t>
      </w:r>
      <w:r w:rsidR="00DA27B4" w:rsidRPr="00793E24">
        <w:rPr>
          <w:b/>
          <w:bCs/>
          <w:rPrChange w:id="113" w:author="Vondráček, Štěpán" w:date="2022-10-11T10:16:00Z">
            <w:rPr/>
          </w:rPrChange>
        </w:rPr>
        <w:t>pro svoje C a zprávu zaslanou od vás druhý hráč.</w:t>
      </w:r>
    </w:p>
    <w:p w14:paraId="302A5312" w14:textId="40213BA8" w:rsidR="0086194E" w:rsidRPr="00793E24" w:rsidRDefault="0086194E" w:rsidP="0086194E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bCs/>
          <w:rPrChange w:id="114" w:author="Vondráček, Štěpán" w:date="2022-10-11T10:17:00Z">
            <w:rPr/>
          </w:rPrChange>
        </w:rPr>
      </w:pPr>
      <w:r>
        <w:t xml:space="preserve">Pro </w:t>
      </w:r>
      <w:r w:rsidR="00E15103">
        <w:t>variantu</w:t>
      </w:r>
      <w:r>
        <w:t xml:space="preserve"> </w:t>
      </w:r>
      <w:r w:rsidR="00DD2E62">
        <w:t>danou vylosovanými</w:t>
      </w:r>
      <w:r>
        <w:t xml:space="preserve"> C a odeslan</w:t>
      </w:r>
      <w:r w:rsidR="00DD2E62">
        <w:t>ými</w:t>
      </w:r>
      <w:r>
        <w:t xml:space="preserve"> zpráv</w:t>
      </w:r>
      <w:r w:rsidR="00DD2E62">
        <w:t>ami</w:t>
      </w:r>
      <w:r>
        <w:t xml:space="preserve"> </w:t>
      </w:r>
      <w:r w:rsidRPr="00793E24">
        <w:rPr>
          <w:b/>
          <w:bCs/>
          <w:rPrChange w:id="115" w:author="Vondráček, Štěpán" w:date="2022-10-11T10:17:00Z">
            <w:rPr/>
          </w:rPrChange>
        </w:rPr>
        <w:t xml:space="preserve">budete placeni buď za </w:t>
      </w:r>
      <w:r w:rsidR="00EC52A9" w:rsidRPr="00793E24">
        <w:rPr>
          <w:b/>
          <w:bCs/>
          <w:rPrChange w:id="116" w:author="Vondráček, Štěpán" w:date="2022-10-11T10:17:00Z">
            <w:rPr/>
          </w:rPrChange>
        </w:rPr>
        <w:t>svoji</w:t>
      </w:r>
      <w:r w:rsidRPr="00793E24">
        <w:rPr>
          <w:b/>
          <w:bCs/>
          <w:rPrChange w:id="117" w:author="Vondráček, Štěpán" w:date="2022-10-11T10:17:00Z">
            <w:rPr/>
          </w:rPrChange>
        </w:rPr>
        <w:t xml:space="preserve"> </w:t>
      </w:r>
      <w:r w:rsidR="00EC52A9" w:rsidRPr="00793E24">
        <w:rPr>
          <w:b/>
          <w:bCs/>
          <w:rPrChange w:id="118" w:author="Vondráček, Štěpán" w:date="2022-10-11T10:17:00Z">
            <w:rPr/>
          </w:rPrChange>
        </w:rPr>
        <w:t>akci</w:t>
      </w:r>
      <w:r w:rsidRPr="00793E24">
        <w:rPr>
          <w:b/>
          <w:bCs/>
          <w:rPrChange w:id="119" w:author="Vondráček, Štěpán" w:date="2022-10-11T10:17:00Z">
            <w:rPr/>
          </w:rPrChange>
        </w:rPr>
        <w:t xml:space="preserve"> nebo za </w:t>
      </w:r>
      <w:r w:rsidR="00EC52A9" w:rsidRPr="00793E24">
        <w:rPr>
          <w:b/>
          <w:bCs/>
          <w:rPrChange w:id="120" w:author="Vondráček, Štěpán" w:date="2022-10-11T10:17:00Z">
            <w:rPr/>
          </w:rPrChange>
        </w:rPr>
        <w:t>odhad akce druhého hráče</w:t>
      </w:r>
      <w:r w:rsidRPr="00793E24">
        <w:rPr>
          <w:b/>
          <w:bCs/>
          <w:rPrChange w:id="121" w:author="Vondráček, Štěpán" w:date="2022-10-11T10:17:00Z">
            <w:rPr/>
          </w:rPrChange>
        </w:rPr>
        <w:t xml:space="preserve">. Obě možnosti budou vylosovány se stejnou pravděpodobností. </w:t>
      </w:r>
    </w:p>
    <w:p w14:paraId="62C1ACB5" w14:textId="3A0230B3" w:rsidR="0086194E" w:rsidRDefault="0086194E" w:rsidP="0086194E">
      <w:pPr>
        <w:pStyle w:val="ListParagraph"/>
        <w:numPr>
          <w:ilvl w:val="1"/>
          <w:numId w:val="12"/>
        </w:numPr>
        <w:spacing w:line="240" w:lineRule="auto"/>
        <w:jc w:val="both"/>
      </w:pPr>
      <w:r>
        <w:t xml:space="preserve">Budete-li placeni za </w:t>
      </w:r>
      <w:r w:rsidR="00EC52A9" w:rsidRPr="000E452B">
        <w:rPr>
          <w:b/>
          <w:bCs/>
          <w:rPrChange w:id="122" w:author="Vondráček, Štěpán" w:date="2022-10-11T10:21:00Z">
            <w:rPr/>
          </w:rPrChange>
        </w:rPr>
        <w:t>svoji akci</w:t>
      </w:r>
      <w:r w:rsidRPr="000E452B">
        <w:rPr>
          <w:b/>
          <w:bCs/>
          <w:rPrChange w:id="123" w:author="Vondráček, Štěpán" w:date="2022-10-11T10:21:00Z">
            <w:rPr/>
          </w:rPrChange>
        </w:rPr>
        <w:t xml:space="preserve">, obdržíte výplatu </w:t>
      </w:r>
      <w:r w:rsidR="00DA27B4" w:rsidRPr="000E452B">
        <w:rPr>
          <w:b/>
          <w:bCs/>
          <w:rPrChange w:id="124" w:author="Vondráček, Štěpán" w:date="2022-10-11T10:21:00Z">
            <w:rPr/>
          </w:rPrChange>
        </w:rPr>
        <w:t>odpovídající poli tabulky</w:t>
      </w:r>
      <w:r w:rsidR="00DA27B4">
        <w:t xml:space="preserve">, ve kterém se protne vaše akce </w:t>
      </w:r>
      <w:r w:rsidR="00EC52A9">
        <w:t>s</w:t>
      </w:r>
      <w:r w:rsidR="00DA27B4">
        <w:t xml:space="preserve"> akc</w:t>
      </w:r>
      <w:r w:rsidR="00EC52A9">
        <w:t>í</w:t>
      </w:r>
      <w:r w:rsidR="00DA27B4">
        <w:t xml:space="preserve"> druhého hráče</w:t>
      </w:r>
    </w:p>
    <w:p w14:paraId="13FEC723" w14:textId="22CB5CB8" w:rsidR="0086194E" w:rsidRPr="000E452B" w:rsidRDefault="0086194E" w:rsidP="0086194E">
      <w:pPr>
        <w:pStyle w:val="ListParagraph"/>
        <w:numPr>
          <w:ilvl w:val="1"/>
          <w:numId w:val="12"/>
        </w:numPr>
        <w:spacing w:line="240" w:lineRule="auto"/>
        <w:jc w:val="both"/>
        <w:rPr>
          <w:b/>
          <w:bCs/>
          <w:rPrChange w:id="125" w:author="Vondráček, Štěpán" w:date="2022-10-11T10:21:00Z">
            <w:rPr/>
          </w:rPrChange>
        </w:rPr>
      </w:pPr>
      <w:r>
        <w:t xml:space="preserve">Budete-li placeni za </w:t>
      </w:r>
      <w:r w:rsidR="00EC52A9" w:rsidRPr="000E452B">
        <w:rPr>
          <w:b/>
          <w:bCs/>
          <w:rPrChange w:id="126" w:author="Vondráček, Štěpán" w:date="2022-10-11T10:21:00Z">
            <w:rPr/>
          </w:rPrChange>
        </w:rPr>
        <w:t>odhad</w:t>
      </w:r>
      <w:r w:rsidRPr="000E452B">
        <w:rPr>
          <w:b/>
          <w:bCs/>
          <w:rPrChange w:id="127" w:author="Vondráček, Štěpán" w:date="2022-10-11T10:21:00Z">
            <w:rPr/>
          </w:rPrChange>
        </w:rPr>
        <w:t xml:space="preserve">, dostanete 200 Kč, pokud bude </w:t>
      </w:r>
      <w:r w:rsidR="00EC52A9" w:rsidRPr="000E452B">
        <w:rPr>
          <w:b/>
          <w:bCs/>
          <w:rPrChange w:id="128" w:author="Vondráček, Štěpán" w:date="2022-10-11T10:21:00Z">
            <w:rPr/>
          </w:rPrChange>
        </w:rPr>
        <w:t>váš odhad akce druhého hráče</w:t>
      </w:r>
      <w:r w:rsidRPr="000E452B">
        <w:rPr>
          <w:b/>
          <w:bCs/>
          <w:rPrChange w:id="129" w:author="Vondráček, Štěpán" w:date="2022-10-11T10:21:00Z">
            <w:rPr/>
          </w:rPrChange>
        </w:rPr>
        <w:t xml:space="preserve"> správn</w:t>
      </w:r>
      <w:r w:rsidR="00EC52A9" w:rsidRPr="000E452B">
        <w:rPr>
          <w:b/>
          <w:bCs/>
          <w:rPrChange w:id="130" w:author="Vondráček, Štěpán" w:date="2022-10-11T10:21:00Z">
            <w:rPr/>
          </w:rPrChange>
        </w:rPr>
        <w:t>ý</w:t>
      </w:r>
      <w:r w:rsidRPr="000E452B">
        <w:rPr>
          <w:b/>
          <w:bCs/>
          <w:rPrChange w:id="131" w:author="Vondráček, Štěpán" w:date="2022-10-11T10:21:00Z">
            <w:rPr/>
          </w:rPrChange>
        </w:rPr>
        <w:t>, a 50 Kč, pokud bude myln</w:t>
      </w:r>
      <w:r w:rsidR="00EC52A9" w:rsidRPr="000E452B">
        <w:rPr>
          <w:b/>
          <w:bCs/>
          <w:rPrChange w:id="132" w:author="Vondráček, Štěpán" w:date="2022-10-11T10:21:00Z">
            <w:rPr/>
          </w:rPrChange>
        </w:rPr>
        <w:t>ý</w:t>
      </w:r>
      <w:r w:rsidRPr="000E452B">
        <w:rPr>
          <w:b/>
          <w:bCs/>
          <w:rPrChange w:id="133" w:author="Vondráček, Štěpán" w:date="2022-10-11T10:21:00Z">
            <w:rPr/>
          </w:rPrChange>
        </w:rPr>
        <w:t>.</w:t>
      </w:r>
    </w:p>
    <w:p w14:paraId="094B5F4B" w14:textId="77777777" w:rsidR="00A52366" w:rsidRPr="000E452B" w:rsidRDefault="00823EEE" w:rsidP="003B0BA3">
      <w:pPr>
        <w:spacing w:line="240" w:lineRule="auto"/>
        <w:jc w:val="both"/>
        <w:rPr>
          <w:b/>
          <w:bCs/>
          <w:rPrChange w:id="134" w:author="Vondráček, Štěpán" w:date="2022-10-11T10:21:00Z">
            <w:rPr/>
          </w:rPrChange>
        </w:rPr>
      </w:pPr>
      <w:r>
        <w:t xml:space="preserve">Při rozhodování je potřeba mít na paměti, že jakákoli situace, na kterou se ptáme, může nastat. </w:t>
      </w:r>
      <w:r w:rsidRPr="000E452B">
        <w:rPr>
          <w:b/>
          <w:bCs/>
          <w:rPrChange w:id="135" w:author="Vondráček, Štěpán" w:date="2022-10-11T10:21:00Z">
            <w:rPr/>
          </w:rPrChange>
        </w:rPr>
        <w:t>Každé vaše rozhodnutí tedy může ovlivnit vaši výplatu.</w:t>
      </w:r>
      <w:r w:rsidR="00164097" w:rsidRPr="000E452B">
        <w:rPr>
          <w:b/>
          <w:bCs/>
          <w:rPrChange w:id="136" w:author="Vondráček, Štěpán" w:date="2022-10-11T10:21:00Z">
            <w:rPr/>
          </w:rPrChange>
        </w:rPr>
        <w:t xml:space="preserve"> </w:t>
      </w:r>
    </w:p>
    <w:p w14:paraId="4250CC8D" w14:textId="35930EED" w:rsidR="00AE6889" w:rsidRPr="000E452B" w:rsidRDefault="00823EEE" w:rsidP="003B0BA3">
      <w:pPr>
        <w:spacing w:line="240" w:lineRule="auto"/>
        <w:jc w:val="both"/>
        <w:rPr>
          <w:b/>
          <w:bCs/>
          <w:rPrChange w:id="137" w:author="Vondráček, Štěpán" w:date="2022-10-11T10:21:00Z">
            <w:rPr/>
          </w:rPrChange>
        </w:rPr>
      </w:pPr>
      <w:r w:rsidRPr="000E452B">
        <w:rPr>
          <w:b/>
          <w:bCs/>
          <w:rPrChange w:id="138" w:author="Vondráček, Štěpán" w:date="2022-10-11T10:21:00Z">
            <w:rPr/>
          </w:rPrChange>
        </w:rPr>
        <w:t>Kromě</w:t>
      </w:r>
      <w:r w:rsidR="00164097" w:rsidRPr="000E452B">
        <w:rPr>
          <w:b/>
          <w:bCs/>
          <w:rPrChange w:id="139" w:author="Vondráček, Štěpán" w:date="2022-10-11T10:21:00Z">
            <w:rPr/>
          </w:rPrChange>
        </w:rPr>
        <w:t xml:space="preserve"> </w:t>
      </w:r>
      <w:r w:rsidR="00E8059C" w:rsidRPr="000E452B">
        <w:rPr>
          <w:b/>
          <w:bCs/>
          <w:rPrChange w:id="140" w:author="Vondráček, Štěpán" w:date="2022-10-11T10:21:00Z">
            <w:rPr/>
          </w:rPrChange>
        </w:rPr>
        <w:t>výplaty</w:t>
      </w:r>
      <w:r w:rsidR="00C305DD" w:rsidRPr="000E452B">
        <w:rPr>
          <w:b/>
          <w:bCs/>
          <w:rPrChange w:id="141" w:author="Vondráček, Štěpán" w:date="2022-10-11T10:21:00Z">
            <w:rPr/>
          </w:rPrChange>
        </w:rPr>
        <w:t xml:space="preserve">, jejíž výše závisí na vašich odpovědích, </w:t>
      </w:r>
      <w:r w:rsidRPr="000E452B">
        <w:rPr>
          <w:b/>
          <w:bCs/>
          <w:rPrChange w:id="142" w:author="Vondráček, Štěpán" w:date="2022-10-11T10:21:00Z">
            <w:rPr/>
          </w:rPrChange>
        </w:rPr>
        <w:t xml:space="preserve">dostanete </w:t>
      </w:r>
      <w:r w:rsidR="00164097" w:rsidRPr="000E452B">
        <w:rPr>
          <w:b/>
          <w:bCs/>
          <w:rPrChange w:id="143" w:author="Vondráček, Štěpán" w:date="2022-10-11T10:21:00Z">
            <w:rPr/>
          </w:rPrChange>
        </w:rPr>
        <w:t xml:space="preserve">ještě </w:t>
      </w:r>
      <w:r w:rsidRPr="000E452B">
        <w:rPr>
          <w:b/>
          <w:bCs/>
          <w:rPrChange w:id="144" w:author="Vondráček, Štěpán" w:date="2022-10-11T10:21:00Z">
            <w:rPr/>
          </w:rPrChange>
        </w:rPr>
        <w:t xml:space="preserve">fixní částku </w:t>
      </w:r>
      <w:r w:rsidR="00DE1EA5" w:rsidRPr="000E452B">
        <w:rPr>
          <w:b/>
          <w:bCs/>
          <w:rPrChange w:id="145" w:author="Vondráček, Štěpán" w:date="2022-10-11T10:21:00Z">
            <w:rPr/>
          </w:rPrChange>
        </w:rPr>
        <w:t>8</w:t>
      </w:r>
      <w:r w:rsidRPr="000E452B">
        <w:rPr>
          <w:b/>
          <w:bCs/>
          <w:rPrChange w:id="146" w:author="Vondráček, Štěpán" w:date="2022-10-11T10:21:00Z">
            <w:rPr/>
          </w:rPrChange>
        </w:rPr>
        <w:t>0 Kč.</w:t>
      </w:r>
    </w:p>
    <w:p w14:paraId="53A401CE" w14:textId="77777777" w:rsidR="00AE6889" w:rsidRDefault="00AE6889">
      <w:r>
        <w:br w:type="page"/>
      </w:r>
    </w:p>
    <w:p w14:paraId="55E613A7" w14:textId="77777777" w:rsidR="00AE6889" w:rsidRPr="00AB6CF7" w:rsidRDefault="00AE6889" w:rsidP="00AE6889">
      <w:pPr>
        <w:jc w:val="center"/>
        <w:rPr>
          <w:b/>
          <w:bCs/>
        </w:rPr>
      </w:pPr>
      <w:commentRangeStart w:id="147"/>
      <w:r>
        <w:rPr>
          <w:b/>
          <w:bCs/>
        </w:rPr>
        <w:lastRenderedPageBreak/>
        <w:t>[Obrazovka 1 pro C = 10 – bude jich 10</w:t>
      </w:r>
      <w:r w:rsidRPr="00AB6CF7">
        <w:rPr>
          <w:b/>
          <w:bCs/>
        </w:rPr>
        <w:t>]</w:t>
      </w:r>
      <w:commentRangeEnd w:id="147"/>
      <w:r w:rsidR="00C7420D">
        <w:rPr>
          <w:rStyle w:val="CommentReference"/>
        </w:rPr>
        <w:commentReference w:id="147"/>
      </w:r>
    </w:p>
    <w:p w14:paraId="0A51F6F1" w14:textId="5D6F3087" w:rsidR="00031B43" w:rsidRPr="000621C1" w:rsidRDefault="000621C1" w:rsidP="00AE6889">
      <w:r w:rsidRPr="000621C1">
        <w:t>Zvolte prosím svoji akci v následující variantě:</w:t>
      </w:r>
    </w:p>
    <w:p w14:paraId="11221FA9" w14:textId="05257DA6" w:rsidR="00AE6889" w:rsidRPr="00031B43" w:rsidRDefault="00AE6889" w:rsidP="00AE6889">
      <w:r>
        <w:rPr>
          <w:b/>
          <w:bCs/>
        </w:rPr>
        <w:t>Vaše C je 10 Kč</w:t>
      </w:r>
      <w:r w:rsidRPr="00031B43">
        <w:t xml:space="preserve">. C soupeře se náhodně vybere z hodnot C = </w:t>
      </w:r>
      <w:r w:rsidRPr="00AB6CF7">
        <w:t>{</w:t>
      </w:r>
      <w:r w:rsidRPr="00031B43">
        <w:t>10, 30, 50, …,150, 170, 190}.</w:t>
      </w:r>
    </w:p>
    <w:p w14:paraId="531FC716" w14:textId="4443B36C" w:rsidR="00031B43" w:rsidRDefault="00C7420D" w:rsidP="00031B43">
      <w:pPr>
        <w:rPr>
          <w:b/>
          <w:bCs/>
        </w:rPr>
      </w:pPr>
      <w:r>
        <w:t>Druhý hráč</w:t>
      </w:r>
      <w:r w:rsidR="00031B43" w:rsidRPr="00F04706">
        <w:t xml:space="preserve"> vám poslal </w:t>
      </w:r>
      <w:r w:rsidR="00031B43" w:rsidRPr="00F04706">
        <w:rPr>
          <w:b/>
          <w:bCs/>
        </w:rPr>
        <w:t>zprávu, že</w:t>
      </w:r>
      <w:r w:rsidR="00031B43">
        <w:rPr>
          <w:b/>
          <w:bCs/>
        </w:rPr>
        <w:t xml:space="preserve"> zvolí </w:t>
      </w:r>
      <w:r w:rsidR="00F04706">
        <w:rPr>
          <w:b/>
          <w:bCs/>
        </w:rPr>
        <w:t>akci A</w:t>
      </w:r>
      <w:r w:rsidR="00031B43">
        <w:rPr>
          <w:b/>
          <w:bCs/>
        </w:rPr>
        <w:t xml:space="preserve">. </w:t>
      </w:r>
    </w:p>
    <w:p w14:paraId="65255AA7" w14:textId="236B78B1" w:rsidR="00AE6889" w:rsidRDefault="00AE6889" w:rsidP="00AE6889">
      <w:pPr>
        <w:rPr>
          <w:b/>
          <w:bCs/>
        </w:rPr>
      </w:pPr>
    </w:p>
    <w:tbl>
      <w:tblPr>
        <w:tblStyle w:val="TableGrid"/>
        <w:tblpPr w:leftFromText="141" w:rightFromText="141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031B43" w14:paraId="5F42C8A3" w14:textId="77777777" w:rsidTr="00420552">
        <w:tc>
          <w:tcPr>
            <w:tcW w:w="535" w:type="dxa"/>
          </w:tcPr>
          <w:p w14:paraId="73DEF1D5" w14:textId="77777777" w:rsidR="00031B43" w:rsidRDefault="00031B43" w:rsidP="00420552"/>
        </w:tc>
        <w:tc>
          <w:tcPr>
            <w:tcW w:w="1350" w:type="dxa"/>
          </w:tcPr>
          <w:p w14:paraId="4AF062A0" w14:textId="77777777" w:rsidR="00031B43" w:rsidRDefault="00031B43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030483D9" w14:textId="77777777" w:rsidR="00031B43" w:rsidRDefault="00031B43" w:rsidP="00420552">
            <w:pPr>
              <w:jc w:val="center"/>
            </w:pPr>
            <w:r>
              <w:t>Druhý hráč</w:t>
            </w:r>
          </w:p>
        </w:tc>
      </w:tr>
      <w:tr w:rsidR="00031B43" w14:paraId="5E1CD0B7" w14:textId="77777777" w:rsidTr="00420552">
        <w:tc>
          <w:tcPr>
            <w:tcW w:w="535" w:type="dxa"/>
          </w:tcPr>
          <w:p w14:paraId="201806E3" w14:textId="77777777" w:rsidR="00031B43" w:rsidRDefault="00031B43" w:rsidP="00420552">
            <w:pPr>
              <w:jc w:val="center"/>
            </w:pPr>
          </w:p>
        </w:tc>
        <w:tc>
          <w:tcPr>
            <w:tcW w:w="1350" w:type="dxa"/>
          </w:tcPr>
          <w:p w14:paraId="54CCEBA2" w14:textId="77777777" w:rsidR="00031B43" w:rsidRDefault="00031B43" w:rsidP="00420552">
            <w:pPr>
              <w:jc w:val="center"/>
            </w:pPr>
          </w:p>
        </w:tc>
        <w:tc>
          <w:tcPr>
            <w:tcW w:w="2880" w:type="dxa"/>
          </w:tcPr>
          <w:p w14:paraId="54789665" w14:textId="77777777" w:rsidR="00031B43" w:rsidRDefault="00031B43" w:rsidP="00420552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312E73CA" w14:textId="77777777" w:rsidR="00031B43" w:rsidRDefault="00031B43" w:rsidP="00420552">
            <w:pPr>
              <w:jc w:val="center"/>
            </w:pPr>
            <w:r>
              <w:t>B</w:t>
            </w:r>
          </w:p>
        </w:tc>
      </w:tr>
      <w:tr w:rsidR="00031B43" w14:paraId="1447CA28" w14:textId="77777777" w:rsidTr="00420552">
        <w:trPr>
          <w:trHeight w:val="547"/>
        </w:trPr>
        <w:tc>
          <w:tcPr>
            <w:tcW w:w="535" w:type="dxa"/>
            <w:vMerge w:val="restart"/>
            <w:vAlign w:val="center"/>
          </w:tcPr>
          <w:p w14:paraId="127FEF80" w14:textId="77777777" w:rsidR="00031B43" w:rsidRDefault="00031B43" w:rsidP="00420552">
            <w:pPr>
              <w:jc w:val="center"/>
            </w:pPr>
            <w:r>
              <w:t>Já</w:t>
            </w:r>
          </w:p>
        </w:tc>
        <w:tc>
          <w:tcPr>
            <w:tcW w:w="1350" w:type="dxa"/>
            <w:vAlign w:val="center"/>
          </w:tcPr>
          <w:p w14:paraId="5113AE02" w14:textId="77777777" w:rsidR="00031B43" w:rsidRDefault="00031B43" w:rsidP="00420552">
            <w:pPr>
              <w:jc w:val="center"/>
            </w:pPr>
            <w:r>
              <w:t>A</w:t>
            </w:r>
          </w:p>
        </w:tc>
        <w:tc>
          <w:tcPr>
            <w:tcW w:w="2880" w:type="dxa"/>
          </w:tcPr>
          <w:p w14:paraId="7B075884" w14:textId="4AD175B2" w:rsidR="00031B43" w:rsidRDefault="00031B43" w:rsidP="00420552">
            <w:pPr>
              <w:jc w:val="center"/>
            </w:pPr>
            <w:r>
              <w:t>Já: 190</w:t>
            </w:r>
          </w:p>
          <w:p w14:paraId="63DBBF54" w14:textId="77777777" w:rsidR="00031B43" w:rsidRDefault="00031B43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200 – C</w:t>
            </w:r>
            <w:proofErr w:type="gramEnd"/>
          </w:p>
        </w:tc>
        <w:tc>
          <w:tcPr>
            <w:tcW w:w="2070" w:type="dxa"/>
          </w:tcPr>
          <w:p w14:paraId="0047F1A1" w14:textId="383401F8" w:rsidR="00031B43" w:rsidRDefault="00031B43" w:rsidP="00420552">
            <w:pPr>
              <w:jc w:val="center"/>
            </w:pPr>
            <w:r>
              <w:t>Já: 240</w:t>
            </w:r>
          </w:p>
          <w:p w14:paraId="630D677B" w14:textId="77777777" w:rsidR="00031B43" w:rsidRDefault="00031B43" w:rsidP="00420552">
            <w:pPr>
              <w:jc w:val="center"/>
            </w:pPr>
            <w:r>
              <w:t>Druhý hráč: 50</w:t>
            </w:r>
          </w:p>
        </w:tc>
      </w:tr>
      <w:tr w:rsidR="00031B43" w14:paraId="39465DD5" w14:textId="77777777" w:rsidTr="00420552">
        <w:trPr>
          <w:trHeight w:val="547"/>
        </w:trPr>
        <w:tc>
          <w:tcPr>
            <w:tcW w:w="535" w:type="dxa"/>
            <w:vMerge/>
            <w:vAlign w:val="center"/>
          </w:tcPr>
          <w:p w14:paraId="212314AF" w14:textId="77777777" w:rsidR="00031B43" w:rsidRDefault="00031B43" w:rsidP="00420552">
            <w:pPr>
              <w:jc w:val="center"/>
            </w:pPr>
          </w:p>
        </w:tc>
        <w:tc>
          <w:tcPr>
            <w:tcW w:w="1350" w:type="dxa"/>
            <w:vAlign w:val="center"/>
          </w:tcPr>
          <w:p w14:paraId="59DD413C" w14:textId="77777777" w:rsidR="00031B43" w:rsidRDefault="00031B43" w:rsidP="00420552">
            <w:pPr>
              <w:jc w:val="center"/>
            </w:pPr>
            <w:r>
              <w:t>B</w:t>
            </w:r>
          </w:p>
        </w:tc>
        <w:tc>
          <w:tcPr>
            <w:tcW w:w="2880" w:type="dxa"/>
          </w:tcPr>
          <w:p w14:paraId="181C7576" w14:textId="77777777" w:rsidR="00031B43" w:rsidRDefault="00031B43" w:rsidP="00420552">
            <w:pPr>
              <w:jc w:val="center"/>
            </w:pPr>
            <w:r>
              <w:t>Já: 50</w:t>
            </w:r>
          </w:p>
          <w:p w14:paraId="16D30178" w14:textId="77777777" w:rsidR="00031B43" w:rsidRDefault="00031B43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250 – C</w:t>
            </w:r>
            <w:proofErr w:type="gramEnd"/>
            <w:r>
              <w:t xml:space="preserve"> </w:t>
            </w:r>
          </w:p>
        </w:tc>
        <w:tc>
          <w:tcPr>
            <w:tcW w:w="2070" w:type="dxa"/>
          </w:tcPr>
          <w:p w14:paraId="37EC04A7" w14:textId="77777777" w:rsidR="00031B43" w:rsidRDefault="00031B43" w:rsidP="00420552">
            <w:pPr>
              <w:jc w:val="center"/>
            </w:pPr>
            <w:r>
              <w:t xml:space="preserve">Já: 200 </w:t>
            </w:r>
          </w:p>
          <w:p w14:paraId="747B4D03" w14:textId="77777777" w:rsidR="00031B43" w:rsidRDefault="00031B43" w:rsidP="00420552">
            <w:pPr>
              <w:jc w:val="center"/>
            </w:pPr>
            <w:r>
              <w:t xml:space="preserve">Druhý hráč: 200  </w:t>
            </w:r>
          </w:p>
        </w:tc>
      </w:tr>
    </w:tbl>
    <w:p w14:paraId="5B8A8407" w14:textId="77777777" w:rsidR="00031B43" w:rsidRDefault="00031B43" w:rsidP="00031B43">
      <w:pPr>
        <w:spacing w:line="240" w:lineRule="auto"/>
        <w:jc w:val="both"/>
        <w:rPr>
          <w:lang w:val="en-US"/>
        </w:rPr>
      </w:pPr>
    </w:p>
    <w:p w14:paraId="6BF7DD9A" w14:textId="77777777" w:rsidR="00031B43" w:rsidRDefault="00031B43" w:rsidP="00031B43">
      <w:pPr>
        <w:spacing w:line="240" w:lineRule="auto"/>
        <w:jc w:val="both"/>
        <w:rPr>
          <w:lang w:val="en-US"/>
        </w:rPr>
      </w:pPr>
    </w:p>
    <w:p w14:paraId="1EFD4DB7" w14:textId="77777777" w:rsidR="00031B43" w:rsidRDefault="00031B43" w:rsidP="00031B43">
      <w:pPr>
        <w:spacing w:line="240" w:lineRule="auto"/>
        <w:jc w:val="both"/>
        <w:rPr>
          <w:lang w:val="en-US"/>
        </w:rPr>
      </w:pPr>
    </w:p>
    <w:p w14:paraId="6D01D3B9" w14:textId="7A244D99" w:rsidR="00031B43" w:rsidRDefault="00031B43" w:rsidP="00AE6889">
      <w:pPr>
        <w:rPr>
          <w:b/>
          <w:bCs/>
        </w:rPr>
      </w:pPr>
    </w:p>
    <w:p w14:paraId="58FE9D36" w14:textId="77777777" w:rsidR="00031B43" w:rsidRDefault="00031B43" w:rsidP="00AE6889">
      <w:pPr>
        <w:rPr>
          <w:b/>
          <w:bCs/>
          <w:u w:val="single"/>
        </w:rPr>
      </w:pPr>
    </w:p>
    <w:p w14:paraId="2E76064B" w14:textId="48E6AC67" w:rsidR="00AE6889" w:rsidRPr="003115E8" w:rsidRDefault="00AE6889" w:rsidP="00AE6889">
      <w:pPr>
        <w:rPr>
          <w:b/>
          <w:bCs/>
          <w:u w:val="single"/>
          <w:lang w:val="en-US"/>
        </w:rPr>
      </w:pPr>
      <w:r w:rsidRPr="003115E8">
        <w:rPr>
          <w:b/>
          <w:bCs/>
          <w:u w:val="single"/>
        </w:rPr>
        <w:t xml:space="preserve">Vyznačte svoji volbu: </w:t>
      </w:r>
      <w:r w:rsidR="00031B43">
        <w:rPr>
          <w:b/>
          <w:bCs/>
          <w:u w:val="single"/>
        </w:rPr>
        <w:t>A</w:t>
      </w:r>
      <w:r>
        <w:rPr>
          <w:b/>
          <w:bCs/>
          <w:u w:val="single"/>
        </w:rPr>
        <w:t>/</w:t>
      </w:r>
      <w:r w:rsidR="00031B43">
        <w:rPr>
          <w:b/>
          <w:bCs/>
          <w:u w:val="single"/>
        </w:rPr>
        <w:t>B</w:t>
      </w:r>
    </w:p>
    <w:p w14:paraId="00DC4278" w14:textId="2207425A" w:rsidR="00AE6889" w:rsidRDefault="00AE6889" w:rsidP="00AE6889">
      <w:pPr>
        <w:rPr>
          <w:b/>
          <w:bCs/>
        </w:rPr>
      </w:pPr>
    </w:p>
    <w:p w14:paraId="0B89491F" w14:textId="2CC6D63F" w:rsidR="000621C1" w:rsidRDefault="000621C1" w:rsidP="00AE6889">
      <w:pPr>
        <w:pBdr>
          <w:bottom w:val="single" w:sz="6" w:space="1" w:color="auto"/>
        </w:pBdr>
        <w:rPr>
          <w:b/>
          <w:bCs/>
        </w:rPr>
      </w:pPr>
    </w:p>
    <w:p w14:paraId="4B81D5F7" w14:textId="130EB60C" w:rsidR="000621C1" w:rsidRDefault="000621C1" w:rsidP="00AE688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CEE9331" w14:textId="6E2D71DD" w:rsidR="00AE6889" w:rsidRDefault="000621C1" w:rsidP="00AE6889">
      <w:r w:rsidRPr="00C7420D">
        <w:t xml:space="preserve">Nyní prosím uveďte, jak </w:t>
      </w:r>
      <w:r w:rsidR="00942452">
        <w:t>odhadujete, že bude</w:t>
      </w:r>
      <w:r w:rsidR="00C7420D" w:rsidRPr="00C7420D">
        <w:t xml:space="preserve"> odpovídat </w:t>
      </w:r>
      <w:r w:rsidR="00942452">
        <w:t xml:space="preserve">druhý hráč </w:t>
      </w:r>
      <w:r w:rsidR="00C7420D" w:rsidRPr="00C7420D">
        <w:t>ve stejné variantě</w:t>
      </w:r>
      <w:r w:rsidR="00C7420D">
        <w:t xml:space="preserve">, tedy když dostane informaci, že </w:t>
      </w:r>
    </w:p>
    <w:p w14:paraId="7626D96E" w14:textId="38F0C0FC" w:rsidR="00AE6889" w:rsidRDefault="00D5003D" w:rsidP="00AE6889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je </w:t>
      </w:r>
      <w:r w:rsidR="00C7420D">
        <w:rPr>
          <w:b/>
          <w:bCs/>
        </w:rPr>
        <w:t>j</w:t>
      </w:r>
      <w:r w:rsidR="00AE6889" w:rsidRPr="00C7420D">
        <w:rPr>
          <w:b/>
          <w:bCs/>
        </w:rPr>
        <w:t xml:space="preserve">eho C 10 Kč </w:t>
      </w:r>
      <w:r w:rsidR="00AE6889" w:rsidRPr="00C7420D">
        <w:t xml:space="preserve">a </w:t>
      </w:r>
      <w:r w:rsidR="007C3B28">
        <w:t>v</w:t>
      </w:r>
      <w:r w:rsidR="00AE6889" w:rsidRPr="00C7420D">
        <w:t xml:space="preserve">aše C je náhodně vylosováno z hodnot C = </w:t>
      </w:r>
      <w:r w:rsidR="00C7420D" w:rsidRPr="00AB6CF7">
        <w:t>{</w:t>
      </w:r>
      <w:r w:rsidR="00AE6889" w:rsidRPr="00C7420D">
        <w:t>10, 30, 50, …,150, 170, 190</w:t>
      </w:r>
      <w:r w:rsidR="00C7420D">
        <w:t>}</w:t>
      </w:r>
    </w:p>
    <w:p w14:paraId="26FEA5F2" w14:textId="0A386F65" w:rsidR="00C7420D" w:rsidRPr="00C7420D" w:rsidRDefault="00C7420D" w:rsidP="00AE6889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od vás obdržel </w:t>
      </w:r>
      <w:r w:rsidRPr="00F04706">
        <w:rPr>
          <w:b/>
          <w:bCs/>
        </w:rPr>
        <w:t>zprávu, že</w:t>
      </w:r>
      <w:r>
        <w:rPr>
          <w:b/>
          <w:bCs/>
        </w:rPr>
        <w:t xml:space="preserve"> zvolí</w:t>
      </w:r>
      <w:r w:rsidR="00905F25">
        <w:rPr>
          <w:b/>
          <w:bCs/>
        </w:rPr>
        <w:t>te</w:t>
      </w:r>
      <w:r>
        <w:rPr>
          <w:b/>
          <w:bCs/>
        </w:rPr>
        <w:t xml:space="preserve"> akci A.</w:t>
      </w:r>
    </w:p>
    <w:p w14:paraId="4B7059E4" w14:textId="77777777" w:rsidR="00AE6889" w:rsidRDefault="00AE6889" w:rsidP="00AE6889">
      <w:pPr>
        <w:rPr>
          <w:b/>
          <w:bCs/>
        </w:rPr>
      </w:pPr>
    </w:p>
    <w:p w14:paraId="30356AE7" w14:textId="00CB05E2" w:rsidR="00AE6889" w:rsidRPr="00AB6CF7" w:rsidRDefault="00AE6889" w:rsidP="00AE6889">
      <w:pPr>
        <w:rPr>
          <w:b/>
          <w:bCs/>
          <w:u w:val="single"/>
        </w:rPr>
      </w:pPr>
      <w:r w:rsidRPr="003115E8">
        <w:rPr>
          <w:b/>
          <w:bCs/>
          <w:u w:val="single"/>
        </w:rPr>
        <w:t xml:space="preserve">Co očekáváte, že si zvolí </w:t>
      </w:r>
      <w:r w:rsidR="00987A06">
        <w:rPr>
          <w:b/>
          <w:bCs/>
          <w:u w:val="single"/>
        </w:rPr>
        <w:t>druhý hráč</w:t>
      </w:r>
      <w:r w:rsidRPr="003115E8">
        <w:rPr>
          <w:b/>
          <w:bCs/>
          <w:u w:val="single"/>
        </w:rPr>
        <w:t xml:space="preserve">: </w:t>
      </w:r>
      <w:r w:rsidR="00987A06">
        <w:rPr>
          <w:b/>
          <w:bCs/>
          <w:u w:val="single"/>
        </w:rPr>
        <w:t>A/B</w:t>
      </w:r>
    </w:p>
    <w:p w14:paraId="4ACC679C" w14:textId="055A3A95" w:rsidR="00C7420D" w:rsidRDefault="00C7420D">
      <w:r>
        <w:br w:type="page"/>
      </w:r>
    </w:p>
    <w:p w14:paraId="3DB421F6" w14:textId="467C0409" w:rsidR="00C7420D" w:rsidRPr="00AB6CF7" w:rsidRDefault="00C7420D" w:rsidP="00C7420D">
      <w:pPr>
        <w:jc w:val="center"/>
        <w:rPr>
          <w:b/>
          <w:bCs/>
        </w:rPr>
      </w:pPr>
      <w:r>
        <w:rPr>
          <w:b/>
          <w:bCs/>
        </w:rPr>
        <w:lastRenderedPageBreak/>
        <w:t>[Obrazovka 2 pro C = 10 – bude jich 10</w:t>
      </w:r>
      <w:r w:rsidRPr="00AB6CF7">
        <w:rPr>
          <w:b/>
          <w:bCs/>
        </w:rPr>
        <w:t>]</w:t>
      </w:r>
    </w:p>
    <w:p w14:paraId="42879C87" w14:textId="77777777" w:rsidR="00C7420D" w:rsidRPr="000621C1" w:rsidRDefault="00C7420D" w:rsidP="00C7420D">
      <w:r w:rsidRPr="000621C1">
        <w:t>Zvolte prosím svoji akci v následující variantě:</w:t>
      </w:r>
    </w:p>
    <w:p w14:paraId="678CCFCA" w14:textId="77777777" w:rsidR="00C7420D" w:rsidRPr="00031B43" w:rsidRDefault="00C7420D" w:rsidP="00C7420D">
      <w:r>
        <w:rPr>
          <w:b/>
          <w:bCs/>
        </w:rPr>
        <w:t>Vaše C je 10 Kč</w:t>
      </w:r>
      <w:r w:rsidRPr="00031B43">
        <w:t xml:space="preserve">. C soupeře se náhodně vybere z hodnot C = </w:t>
      </w:r>
      <w:r w:rsidRPr="00AB6CF7">
        <w:t>{</w:t>
      </w:r>
      <w:r w:rsidRPr="00031B43">
        <w:t>10, 30, 50, …,150, 170, 190}.</w:t>
      </w:r>
    </w:p>
    <w:p w14:paraId="200C760A" w14:textId="429CFA66" w:rsidR="00C7420D" w:rsidRDefault="00C7420D" w:rsidP="00C7420D">
      <w:pPr>
        <w:rPr>
          <w:b/>
          <w:bCs/>
        </w:rPr>
      </w:pPr>
      <w:r>
        <w:t>Druhý hráč</w:t>
      </w:r>
      <w:r w:rsidRPr="00F04706">
        <w:t xml:space="preserve"> vám poslal </w:t>
      </w:r>
      <w:r w:rsidRPr="00F04706">
        <w:rPr>
          <w:b/>
          <w:bCs/>
        </w:rPr>
        <w:t>zprávu, že</w:t>
      </w:r>
      <w:r>
        <w:rPr>
          <w:b/>
          <w:bCs/>
        </w:rPr>
        <w:t xml:space="preserve"> zvolí akci B. </w:t>
      </w:r>
    </w:p>
    <w:p w14:paraId="19192890" w14:textId="77777777" w:rsidR="00C7420D" w:rsidRDefault="00C7420D" w:rsidP="00C7420D">
      <w:pPr>
        <w:rPr>
          <w:b/>
          <w:bCs/>
        </w:rPr>
      </w:pPr>
    </w:p>
    <w:tbl>
      <w:tblPr>
        <w:tblStyle w:val="TableGrid"/>
        <w:tblpPr w:leftFromText="141" w:rightFromText="141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C7420D" w14:paraId="1FDA9CCC" w14:textId="77777777" w:rsidTr="00420552">
        <w:tc>
          <w:tcPr>
            <w:tcW w:w="535" w:type="dxa"/>
          </w:tcPr>
          <w:p w14:paraId="7535E85D" w14:textId="77777777" w:rsidR="00C7420D" w:rsidRDefault="00C7420D" w:rsidP="00420552"/>
        </w:tc>
        <w:tc>
          <w:tcPr>
            <w:tcW w:w="1350" w:type="dxa"/>
          </w:tcPr>
          <w:p w14:paraId="30201FA3" w14:textId="77777777" w:rsidR="00C7420D" w:rsidRDefault="00C7420D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5B6A80C3" w14:textId="77777777" w:rsidR="00C7420D" w:rsidRDefault="00C7420D" w:rsidP="00420552">
            <w:pPr>
              <w:jc w:val="center"/>
            </w:pPr>
            <w:r>
              <w:t>Druhý hráč</w:t>
            </w:r>
          </w:p>
        </w:tc>
      </w:tr>
      <w:tr w:rsidR="00C7420D" w14:paraId="6C9ED076" w14:textId="77777777" w:rsidTr="00420552">
        <w:tc>
          <w:tcPr>
            <w:tcW w:w="535" w:type="dxa"/>
          </w:tcPr>
          <w:p w14:paraId="20BDFD6D" w14:textId="77777777" w:rsidR="00C7420D" w:rsidRDefault="00C7420D" w:rsidP="00420552">
            <w:pPr>
              <w:jc w:val="center"/>
            </w:pPr>
          </w:p>
        </w:tc>
        <w:tc>
          <w:tcPr>
            <w:tcW w:w="1350" w:type="dxa"/>
          </w:tcPr>
          <w:p w14:paraId="33B004BB" w14:textId="77777777" w:rsidR="00C7420D" w:rsidRDefault="00C7420D" w:rsidP="00420552">
            <w:pPr>
              <w:jc w:val="center"/>
            </w:pPr>
          </w:p>
        </w:tc>
        <w:tc>
          <w:tcPr>
            <w:tcW w:w="2880" w:type="dxa"/>
          </w:tcPr>
          <w:p w14:paraId="02B25460" w14:textId="77777777" w:rsidR="00C7420D" w:rsidRDefault="00C7420D" w:rsidP="00420552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0E5BA392" w14:textId="77777777" w:rsidR="00C7420D" w:rsidRDefault="00C7420D" w:rsidP="00420552">
            <w:pPr>
              <w:jc w:val="center"/>
            </w:pPr>
            <w:r>
              <w:t>B</w:t>
            </w:r>
          </w:p>
        </w:tc>
      </w:tr>
      <w:tr w:rsidR="00C7420D" w14:paraId="6617E27C" w14:textId="77777777" w:rsidTr="00420552">
        <w:trPr>
          <w:trHeight w:val="547"/>
        </w:trPr>
        <w:tc>
          <w:tcPr>
            <w:tcW w:w="535" w:type="dxa"/>
            <w:vMerge w:val="restart"/>
            <w:vAlign w:val="center"/>
          </w:tcPr>
          <w:p w14:paraId="23B02718" w14:textId="77777777" w:rsidR="00C7420D" w:rsidRDefault="00C7420D" w:rsidP="00420552">
            <w:pPr>
              <w:jc w:val="center"/>
            </w:pPr>
            <w:r>
              <w:t>Já</w:t>
            </w:r>
          </w:p>
        </w:tc>
        <w:tc>
          <w:tcPr>
            <w:tcW w:w="1350" w:type="dxa"/>
            <w:vAlign w:val="center"/>
          </w:tcPr>
          <w:p w14:paraId="37D890AC" w14:textId="77777777" w:rsidR="00C7420D" w:rsidRDefault="00C7420D" w:rsidP="00420552">
            <w:pPr>
              <w:jc w:val="center"/>
            </w:pPr>
            <w:r>
              <w:t>A</w:t>
            </w:r>
          </w:p>
        </w:tc>
        <w:tc>
          <w:tcPr>
            <w:tcW w:w="2880" w:type="dxa"/>
          </w:tcPr>
          <w:p w14:paraId="0A32DEDE" w14:textId="77777777" w:rsidR="00C7420D" w:rsidRDefault="00C7420D" w:rsidP="00420552">
            <w:pPr>
              <w:jc w:val="center"/>
            </w:pPr>
            <w:r>
              <w:t>Já: 190</w:t>
            </w:r>
          </w:p>
          <w:p w14:paraId="5C9CAFF5" w14:textId="77777777" w:rsidR="00C7420D" w:rsidRDefault="00C7420D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200 – C</w:t>
            </w:r>
            <w:proofErr w:type="gramEnd"/>
          </w:p>
        </w:tc>
        <w:tc>
          <w:tcPr>
            <w:tcW w:w="2070" w:type="dxa"/>
          </w:tcPr>
          <w:p w14:paraId="02172485" w14:textId="77777777" w:rsidR="00C7420D" w:rsidRDefault="00C7420D" w:rsidP="00420552">
            <w:pPr>
              <w:jc w:val="center"/>
            </w:pPr>
            <w:r>
              <w:t>Já: 240</w:t>
            </w:r>
          </w:p>
          <w:p w14:paraId="4CE0C5FA" w14:textId="77777777" w:rsidR="00C7420D" w:rsidRDefault="00C7420D" w:rsidP="00420552">
            <w:pPr>
              <w:jc w:val="center"/>
            </w:pPr>
            <w:r>
              <w:t>Druhý hráč: 50</w:t>
            </w:r>
          </w:p>
        </w:tc>
      </w:tr>
      <w:tr w:rsidR="00C7420D" w14:paraId="5197B4D7" w14:textId="77777777" w:rsidTr="00420552">
        <w:trPr>
          <w:trHeight w:val="547"/>
        </w:trPr>
        <w:tc>
          <w:tcPr>
            <w:tcW w:w="535" w:type="dxa"/>
            <w:vMerge/>
            <w:vAlign w:val="center"/>
          </w:tcPr>
          <w:p w14:paraId="3D5897A6" w14:textId="77777777" w:rsidR="00C7420D" w:rsidRDefault="00C7420D" w:rsidP="00420552">
            <w:pPr>
              <w:jc w:val="center"/>
            </w:pPr>
          </w:p>
        </w:tc>
        <w:tc>
          <w:tcPr>
            <w:tcW w:w="1350" w:type="dxa"/>
            <w:vAlign w:val="center"/>
          </w:tcPr>
          <w:p w14:paraId="0ABE84AA" w14:textId="77777777" w:rsidR="00C7420D" w:rsidRDefault="00C7420D" w:rsidP="00420552">
            <w:pPr>
              <w:jc w:val="center"/>
            </w:pPr>
            <w:r>
              <w:t>B</w:t>
            </w:r>
          </w:p>
        </w:tc>
        <w:tc>
          <w:tcPr>
            <w:tcW w:w="2880" w:type="dxa"/>
          </w:tcPr>
          <w:p w14:paraId="49F41A91" w14:textId="77777777" w:rsidR="00C7420D" w:rsidRDefault="00C7420D" w:rsidP="00420552">
            <w:pPr>
              <w:jc w:val="center"/>
            </w:pPr>
            <w:r>
              <w:t>Já: 50</w:t>
            </w:r>
          </w:p>
          <w:p w14:paraId="34ABF7FB" w14:textId="77777777" w:rsidR="00C7420D" w:rsidRDefault="00C7420D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250 – C</w:t>
            </w:r>
            <w:proofErr w:type="gramEnd"/>
            <w:r>
              <w:t xml:space="preserve"> </w:t>
            </w:r>
          </w:p>
        </w:tc>
        <w:tc>
          <w:tcPr>
            <w:tcW w:w="2070" w:type="dxa"/>
          </w:tcPr>
          <w:p w14:paraId="445520B7" w14:textId="77777777" w:rsidR="00C7420D" w:rsidRDefault="00C7420D" w:rsidP="00420552">
            <w:pPr>
              <w:jc w:val="center"/>
            </w:pPr>
            <w:r>
              <w:t xml:space="preserve">Já: 200 </w:t>
            </w:r>
          </w:p>
          <w:p w14:paraId="10D4DFBB" w14:textId="77777777" w:rsidR="00C7420D" w:rsidRDefault="00C7420D" w:rsidP="00420552">
            <w:pPr>
              <w:jc w:val="center"/>
            </w:pPr>
            <w:r>
              <w:t xml:space="preserve">Druhý hráč: 200  </w:t>
            </w:r>
          </w:p>
        </w:tc>
      </w:tr>
    </w:tbl>
    <w:p w14:paraId="440186E1" w14:textId="77777777" w:rsidR="00C7420D" w:rsidRDefault="00C7420D" w:rsidP="00C7420D">
      <w:pPr>
        <w:spacing w:line="240" w:lineRule="auto"/>
        <w:jc w:val="both"/>
        <w:rPr>
          <w:lang w:val="en-US"/>
        </w:rPr>
      </w:pPr>
    </w:p>
    <w:p w14:paraId="09A0395D" w14:textId="77777777" w:rsidR="00C7420D" w:rsidRDefault="00C7420D" w:rsidP="00C7420D">
      <w:pPr>
        <w:spacing w:line="240" w:lineRule="auto"/>
        <w:jc w:val="both"/>
        <w:rPr>
          <w:lang w:val="en-US"/>
        </w:rPr>
      </w:pPr>
    </w:p>
    <w:p w14:paraId="62C54D2B" w14:textId="77777777" w:rsidR="00C7420D" w:rsidRDefault="00C7420D" w:rsidP="00C7420D">
      <w:pPr>
        <w:spacing w:line="240" w:lineRule="auto"/>
        <w:jc w:val="both"/>
        <w:rPr>
          <w:lang w:val="en-US"/>
        </w:rPr>
      </w:pPr>
    </w:p>
    <w:p w14:paraId="462E6727" w14:textId="77777777" w:rsidR="00C7420D" w:rsidRDefault="00C7420D" w:rsidP="00C7420D">
      <w:pPr>
        <w:rPr>
          <w:b/>
          <w:bCs/>
        </w:rPr>
      </w:pPr>
    </w:p>
    <w:p w14:paraId="7D3818A8" w14:textId="77777777" w:rsidR="00C7420D" w:rsidRDefault="00C7420D" w:rsidP="00C7420D">
      <w:pPr>
        <w:rPr>
          <w:b/>
          <w:bCs/>
          <w:u w:val="single"/>
        </w:rPr>
      </w:pPr>
    </w:p>
    <w:p w14:paraId="6C16EEE6" w14:textId="77777777" w:rsidR="00C7420D" w:rsidRPr="003115E8" w:rsidRDefault="00C7420D" w:rsidP="00C7420D">
      <w:pPr>
        <w:rPr>
          <w:b/>
          <w:bCs/>
          <w:u w:val="single"/>
          <w:lang w:val="en-US"/>
        </w:rPr>
      </w:pPr>
      <w:r w:rsidRPr="003115E8">
        <w:rPr>
          <w:b/>
          <w:bCs/>
          <w:u w:val="single"/>
        </w:rPr>
        <w:t xml:space="preserve">Vyznačte svoji volbu: </w:t>
      </w:r>
      <w:r>
        <w:rPr>
          <w:b/>
          <w:bCs/>
          <w:u w:val="single"/>
        </w:rPr>
        <w:t>A/B</w:t>
      </w:r>
    </w:p>
    <w:p w14:paraId="46D7CFC9" w14:textId="77777777" w:rsidR="00C7420D" w:rsidRDefault="00C7420D" w:rsidP="00C7420D">
      <w:pPr>
        <w:rPr>
          <w:b/>
          <w:bCs/>
        </w:rPr>
      </w:pPr>
    </w:p>
    <w:p w14:paraId="604B30F4" w14:textId="77777777" w:rsidR="00C7420D" w:rsidRDefault="00C7420D" w:rsidP="00C7420D">
      <w:pPr>
        <w:pBdr>
          <w:bottom w:val="single" w:sz="6" w:space="1" w:color="auto"/>
        </w:pBdr>
        <w:rPr>
          <w:b/>
          <w:bCs/>
        </w:rPr>
      </w:pPr>
    </w:p>
    <w:p w14:paraId="3FA1DFCD" w14:textId="77777777" w:rsidR="00C7420D" w:rsidRDefault="00C7420D" w:rsidP="00C7420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351D29F6" w14:textId="77777777" w:rsidR="00905F25" w:rsidRDefault="00905F25" w:rsidP="00905F25">
      <w:r w:rsidRPr="00C7420D">
        <w:t>Nyní prosím uveďte, jak očekáváte, že bude soupeř odpovídat ve stejné variantě</w:t>
      </w:r>
      <w:r>
        <w:t xml:space="preserve">, tedy když dostane informaci, že </w:t>
      </w:r>
    </w:p>
    <w:p w14:paraId="3ADF92B1" w14:textId="77777777" w:rsidR="00905F25" w:rsidRDefault="00905F25" w:rsidP="00905F25">
      <w:pPr>
        <w:pStyle w:val="ListParagraph"/>
        <w:numPr>
          <w:ilvl w:val="0"/>
          <w:numId w:val="15"/>
        </w:numPr>
      </w:pPr>
      <w:r>
        <w:rPr>
          <w:b/>
          <w:bCs/>
        </w:rPr>
        <w:t>je j</w:t>
      </w:r>
      <w:r w:rsidRPr="00C7420D">
        <w:rPr>
          <w:b/>
          <w:bCs/>
        </w:rPr>
        <w:t xml:space="preserve">eho C 10 Kč </w:t>
      </w:r>
      <w:r w:rsidRPr="00C7420D">
        <w:t xml:space="preserve">a </w:t>
      </w:r>
      <w:r>
        <w:t>v</w:t>
      </w:r>
      <w:r w:rsidRPr="00C7420D">
        <w:t xml:space="preserve">aše C je náhodně vylosováno z hodnot C = </w:t>
      </w:r>
      <w:r w:rsidRPr="00AB6CF7">
        <w:t>{</w:t>
      </w:r>
      <w:r w:rsidRPr="00C7420D">
        <w:t>10, 30, 50, …,150, 170, 190</w:t>
      </w:r>
      <w:r>
        <w:t>}</w:t>
      </w:r>
    </w:p>
    <w:p w14:paraId="2E0B5F5A" w14:textId="4B614CF4" w:rsidR="00905F25" w:rsidRPr="00C7420D" w:rsidRDefault="00905F25" w:rsidP="00905F25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od vás obdržel </w:t>
      </w:r>
      <w:r w:rsidRPr="00F04706">
        <w:rPr>
          <w:b/>
          <w:bCs/>
        </w:rPr>
        <w:t>zprávu, že</w:t>
      </w:r>
      <w:r>
        <w:rPr>
          <w:b/>
          <w:bCs/>
        </w:rPr>
        <w:t xml:space="preserve"> zvolíte akci B.</w:t>
      </w:r>
    </w:p>
    <w:p w14:paraId="1DDAE551" w14:textId="77777777" w:rsidR="00C7420D" w:rsidRDefault="00C7420D" w:rsidP="00C7420D">
      <w:pPr>
        <w:rPr>
          <w:b/>
          <w:bCs/>
        </w:rPr>
      </w:pPr>
    </w:p>
    <w:p w14:paraId="719C1B3B" w14:textId="77777777" w:rsidR="00C7420D" w:rsidRPr="00AB6CF7" w:rsidRDefault="00C7420D" w:rsidP="00C7420D">
      <w:pPr>
        <w:rPr>
          <w:b/>
          <w:bCs/>
          <w:u w:val="single"/>
        </w:rPr>
      </w:pPr>
      <w:r w:rsidRPr="003115E8">
        <w:rPr>
          <w:b/>
          <w:bCs/>
          <w:u w:val="single"/>
        </w:rPr>
        <w:t xml:space="preserve">Co očekáváte, že si zvolí </w:t>
      </w:r>
      <w:r>
        <w:rPr>
          <w:b/>
          <w:bCs/>
          <w:u w:val="single"/>
        </w:rPr>
        <w:t>soupeř</w:t>
      </w:r>
      <w:r w:rsidRPr="003115E8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agresivní/pasivní</w:t>
      </w:r>
    </w:p>
    <w:p w14:paraId="7186067F" w14:textId="77777777" w:rsidR="00F41ED5" w:rsidRPr="00B04199" w:rsidRDefault="00F41ED5" w:rsidP="003B0BA3">
      <w:pPr>
        <w:spacing w:line="240" w:lineRule="auto"/>
        <w:jc w:val="both"/>
      </w:pPr>
    </w:p>
    <w:sectPr w:rsidR="00F41ED5" w:rsidRPr="00B04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3" w:author="Vondráček, Štěpán" w:date="2022-10-11T10:12:00Z" w:initials="VŠ">
    <w:p w14:paraId="7FBCDFD3" w14:textId="0B001323" w:rsidR="006063E4" w:rsidRDefault="006063E4">
      <w:pPr>
        <w:pStyle w:val="CommentText"/>
      </w:pPr>
      <w:r>
        <w:rPr>
          <w:rStyle w:val="CommentReference"/>
        </w:rPr>
        <w:annotationRef/>
      </w:r>
      <w:r>
        <w:t>Je to nutné? Není nutné pro porozumění, klidně bych smazal</w:t>
      </w:r>
    </w:p>
    <w:p w14:paraId="5406C7BF" w14:textId="0C71AB14" w:rsidR="006063E4" w:rsidRDefault="006063E4">
      <w:pPr>
        <w:pStyle w:val="CommentText"/>
      </w:pPr>
    </w:p>
  </w:comment>
  <w:comment w:id="48" w:author="Ondřej Krčál" w:date="2022-09-30T15:11:00Z" w:initials="OK">
    <w:p w14:paraId="7C7AD4FF" w14:textId="62DAA557" w:rsidR="00B2788C" w:rsidRDefault="00B2788C">
      <w:pPr>
        <w:pStyle w:val="CommentText"/>
      </w:pPr>
      <w:r>
        <w:rPr>
          <w:rStyle w:val="CommentReference"/>
        </w:rPr>
        <w:annotationRef/>
      </w:r>
      <w:r w:rsidR="00A5223E">
        <w:t>Pořadí zpráv se v experimentu randomizuje.</w:t>
      </w:r>
    </w:p>
  </w:comment>
  <w:comment w:id="79" w:author="Vondráček, Štěpán" w:date="2022-10-11T10:27:00Z" w:initials="VŠ">
    <w:p w14:paraId="2CAE2720" w14:textId="67683CC5" w:rsidR="002E75BD" w:rsidRDefault="002E75BD">
      <w:pPr>
        <w:pStyle w:val="CommentText"/>
      </w:pPr>
      <w:r>
        <w:rPr>
          <w:rStyle w:val="CommentReference"/>
        </w:rPr>
        <w:annotationRef/>
      </w:r>
      <w:r>
        <w:t>Chápu to správně, že to tak bude, že?</w:t>
      </w:r>
    </w:p>
  </w:comment>
  <w:comment w:id="147" w:author="Ondřej Krčál" w:date="2022-09-30T15:25:00Z" w:initials="OK">
    <w:p w14:paraId="1EB3AF6E" w14:textId="3135DC9B" w:rsidR="00C7420D" w:rsidRDefault="00C7420D">
      <w:pPr>
        <w:pStyle w:val="CommentText"/>
      </w:pPr>
      <w:r>
        <w:rPr>
          <w:rStyle w:val="CommentReference"/>
        </w:rPr>
        <w:annotationRef/>
      </w:r>
      <w:r>
        <w:t xml:space="preserve">Obrazovka 1 a 2 se </w:t>
      </w:r>
      <w:proofErr w:type="gramStart"/>
      <w:r>
        <w:t>liší</w:t>
      </w:r>
      <w:proofErr w:type="gramEnd"/>
      <w:r>
        <w:t xml:space="preserve"> ve zprávě</w:t>
      </w:r>
      <w:r w:rsidR="00987A06">
        <w:t xml:space="preserve"> – jejich pořadí se randomizuje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06C7BF" w15:done="0"/>
  <w15:commentEx w15:paraId="7C7AD4FF" w15:done="0"/>
  <w15:commentEx w15:paraId="2CAE2720" w15:done="0"/>
  <w15:commentEx w15:paraId="1EB3AF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FBFFF" w16cex:dateUtc="2022-10-11T08:12:00Z"/>
  <w16cex:commentExtensible w16cex:durableId="26E185A6" w16cex:dateUtc="2022-09-30T13:11:00Z"/>
  <w16cex:commentExtensible w16cex:durableId="26EFC37B" w16cex:dateUtc="2022-10-11T08:27:00Z"/>
  <w16cex:commentExtensible w16cex:durableId="26E188E8" w16cex:dateUtc="2022-09-30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06C7BF" w16cid:durableId="26EFBFFF"/>
  <w16cid:commentId w16cid:paraId="7C7AD4FF" w16cid:durableId="26E185A6"/>
  <w16cid:commentId w16cid:paraId="2CAE2720" w16cid:durableId="26EFC37B"/>
  <w16cid:commentId w16cid:paraId="1EB3AF6E" w16cid:durableId="26E188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8E21" w14:textId="77777777" w:rsidR="00FF5036" w:rsidRDefault="00FF5036" w:rsidP="006063E4">
      <w:pPr>
        <w:spacing w:after="0" w:line="240" w:lineRule="auto"/>
      </w:pPr>
      <w:r>
        <w:separator/>
      </w:r>
    </w:p>
  </w:endnote>
  <w:endnote w:type="continuationSeparator" w:id="0">
    <w:p w14:paraId="02698E17" w14:textId="77777777" w:rsidR="00FF5036" w:rsidRDefault="00FF5036" w:rsidP="0060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9D8B" w14:textId="77777777" w:rsidR="00FF5036" w:rsidRDefault="00FF5036" w:rsidP="006063E4">
      <w:pPr>
        <w:spacing w:after="0" w:line="240" w:lineRule="auto"/>
      </w:pPr>
      <w:r>
        <w:separator/>
      </w:r>
    </w:p>
  </w:footnote>
  <w:footnote w:type="continuationSeparator" w:id="0">
    <w:p w14:paraId="10B9E879" w14:textId="77777777" w:rsidR="00FF5036" w:rsidRDefault="00FF5036" w:rsidP="0060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CBD"/>
    <w:multiLevelType w:val="hybridMultilevel"/>
    <w:tmpl w:val="8C48517C"/>
    <w:lvl w:ilvl="0" w:tplc="8DFE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709E1"/>
    <w:multiLevelType w:val="hybridMultilevel"/>
    <w:tmpl w:val="73B6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138"/>
    <w:multiLevelType w:val="hybridMultilevel"/>
    <w:tmpl w:val="FA8C8D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34E1"/>
    <w:multiLevelType w:val="hybridMultilevel"/>
    <w:tmpl w:val="D09A1B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27D7"/>
    <w:multiLevelType w:val="hybridMultilevel"/>
    <w:tmpl w:val="48741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1518"/>
    <w:multiLevelType w:val="hybridMultilevel"/>
    <w:tmpl w:val="02BA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6476"/>
    <w:multiLevelType w:val="hybridMultilevel"/>
    <w:tmpl w:val="79E6F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41713"/>
    <w:multiLevelType w:val="hybridMultilevel"/>
    <w:tmpl w:val="F5CC2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03689"/>
    <w:multiLevelType w:val="hybridMultilevel"/>
    <w:tmpl w:val="C616B0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4507"/>
    <w:multiLevelType w:val="hybridMultilevel"/>
    <w:tmpl w:val="9E768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A22F6"/>
    <w:multiLevelType w:val="hybridMultilevel"/>
    <w:tmpl w:val="FB50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259A9"/>
    <w:multiLevelType w:val="hybridMultilevel"/>
    <w:tmpl w:val="C6E83C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E1D7C"/>
    <w:multiLevelType w:val="hybridMultilevel"/>
    <w:tmpl w:val="8C4851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E00DA9"/>
    <w:multiLevelType w:val="hybridMultilevel"/>
    <w:tmpl w:val="83747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0059"/>
    <w:multiLevelType w:val="hybridMultilevel"/>
    <w:tmpl w:val="2CF64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13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ondráček, Štěpán">
    <w15:presenceInfo w15:providerId="AD" w15:userId="S::Stepan.Vondracek@telekom.com::61a00e78-2bf9-4c2f-aa3e-fb321eb3e906"/>
  </w15:person>
  <w15:person w15:author="Ondřej Krčál">
    <w15:presenceInfo w15:providerId="None" w15:userId="Ondřej Krčá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1"/>
    <w:rsid w:val="00002AB6"/>
    <w:rsid w:val="00013C40"/>
    <w:rsid w:val="00016155"/>
    <w:rsid w:val="0002018A"/>
    <w:rsid w:val="000213DB"/>
    <w:rsid w:val="00031B43"/>
    <w:rsid w:val="000455C2"/>
    <w:rsid w:val="00047A86"/>
    <w:rsid w:val="00055E3D"/>
    <w:rsid w:val="000621C1"/>
    <w:rsid w:val="0006291B"/>
    <w:rsid w:val="00070C25"/>
    <w:rsid w:val="000720DE"/>
    <w:rsid w:val="00074107"/>
    <w:rsid w:val="00075B78"/>
    <w:rsid w:val="000A1453"/>
    <w:rsid w:val="000E452B"/>
    <w:rsid w:val="0011091F"/>
    <w:rsid w:val="001117F9"/>
    <w:rsid w:val="00142235"/>
    <w:rsid w:val="00164097"/>
    <w:rsid w:val="00176F42"/>
    <w:rsid w:val="001936AB"/>
    <w:rsid w:val="001A2F74"/>
    <w:rsid w:val="001B0F36"/>
    <w:rsid w:val="001B114F"/>
    <w:rsid w:val="001B69F8"/>
    <w:rsid w:val="001C5E3B"/>
    <w:rsid w:val="001C76B7"/>
    <w:rsid w:val="001D7E1A"/>
    <w:rsid w:val="001E73CC"/>
    <w:rsid w:val="002065AB"/>
    <w:rsid w:val="00212E44"/>
    <w:rsid w:val="002130A6"/>
    <w:rsid w:val="002258B0"/>
    <w:rsid w:val="00230BAA"/>
    <w:rsid w:val="00232421"/>
    <w:rsid w:val="00232EF5"/>
    <w:rsid w:val="00236EF8"/>
    <w:rsid w:val="00253938"/>
    <w:rsid w:val="002571E3"/>
    <w:rsid w:val="00261C5F"/>
    <w:rsid w:val="0026530E"/>
    <w:rsid w:val="002703D9"/>
    <w:rsid w:val="002716B9"/>
    <w:rsid w:val="00274977"/>
    <w:rsid w:val="00283A00"/>
    <w:rsid w:val="002902C6"/>
    <w:rsid w:val="0029111A"/>
    <w:rsid w:val="00297ED6"/>
    <w:rsid w:val="002A00D1"/>
    <w:rsid w:val="002C1144"/>
    <w:rsid w:val="002C299E"/>
    <w:rsid w:val="002C4748"/>
    <w:rsid w:val="002E0449"/>
    <w:rsid w:val="002E75BD"/>
    <w:rsid w:val="003024CC"/>
    <w:rsid w:val="003050E2"/>
    <w:rsid w:val="00307FFC"/>
    <w:rsid w:val="003115E8"/>
    <w:rsid w:val="00320A39"/>
    <w:rsid w:val="003231EC"/>
    <w:rsid w:val="00326E03"/>
    <w:rsid w:val="00342987"/>
    <w:rsid w:val="00350895"/>
    <w:rsid w:val="003652EA"/>
    <w:rsid w:val="00370B56"/>
    <w:rsid w:val="003848BB"/>
    <w:rsid w:val="003A4947"/>
    <w:rsid w:val="003A6DF2"/>
    <w:rsid w:val="003A77B8"/>
    <w:rsid w:val="003B0BA3"/>
    <w:rsid w:val="003B3A97"/>
    <w:rsid w:val="003B552E"/>
    <w:rsid w:val="003E0747"/>
    <w:rsid w:val="003E0EF7"/>
    <w:rsid w:val="003E1FB2"/>
    <w:rsid w:val="003E3151"/>
    <w:rsid w:val="003E4FFE"/>
    <w:rsid w:val="003F0C66"/>
    <w:rsid w:val="003F6C6C"/>
    <w:rsid w:val="0040045D"/>
    <w:rsid w:val="00402F67"/>
    <w:rsid w:val="00404986"/>
    <w:rsid w:val="004151B1"/>
    <w:rsid w:val="00415574"/>
    <w:rsid w:val="00415C5D"/>
    <w:rsid w:val="00416E64"/>
    <w:rsid w:val="0042237B"/>
    <w:rsid w:val="00433D78"/>
    <w:rsid w:val="00451972"/>
    <w:rsid w:val="004568DD"/>
    <w:rsid w:val="0048194E"/>
    <w:rsid w:val="00482959"/>
    <w:rsid w:val="00494B67"/>
    <w:rsid w:val="004971C2"/>
    <w:rsid w:val="004A4D74"/>
    <w:rsid w:val="004B0252"/>
    <w:rsid w:val="004B5493"/>
    <w:rsid w:val="004D3C22"/>
    <w:rsid w:val="004D7DB2"/>
    <w:rsid w:val="004D7FDE"/>
    <w:rsid w:val="004E2F18"/>
    <w:rsid w:val="00504A91"/>
    <w:rsid w:val="00511E02"/>
    <w:rsid w:val="005205AB"/>
    <w:rsid w:val="00520C8A"/>
    <w:rsid w:val="00533021"/>
    <w:rsid w:val="00540A4E"/>
    <w:rsid w:val="005420CA"/>
    <w:rsid w:val="005501CD"/>
    <w:rsid w:val="0056272B"/>
    <w:rsid w:val="00571D6A"/>
    <w:rsid w:val="005A24F9"/>
    <w:rsid w:val="005A2665"/>
    <w:rsid w:val="005A3535"/>
    <w:rsid w:val="005B10A4"/>
    <w:rsid w:val="005C14D0"/>
    <w:rsid w:val="005C5CB7"/>
    <w:rsid w:val="005D4C54"/>
    <w:rsid w:val="005E2392"/>
    <w:rsid w:val="005F0D0E"/>
    <w:rsid w:val="005F11F4"/>
    <w:rsid w:val="005F2A32"/>
    <w:rsid w:val="005F31A6"/>
    <w:rsid w:val="00601DC8"/>
    <w:rsid w:val="006063E4"/>
    <w:rsid w:val="00612ECB"/>
    <w:rsid w:val="006132E8"/>
    <w:rsid w:val="006177B2"/>
    <w:rsid w:val="00625A27"/>
    <w:rsid w:val="00636943"/>
    <w:rsid w:val="0064090B"/>
    <w:rsid w:val="006424E1"/>
    <w:rsid w:val="006511F1"/>
    <w:rsid w:val="00653CCB"/>
    <w:rsid w:val="00660BF4"/>
    <w:rsid w:val="006707B7"/>
    <w:rsid w:val="00676ED8"/>
    <w:rsid w:val="00681C43"/>
    <w:rsid w:val="00682479"/>
    <w:rsid w:val="006E5590"/>
    <w:rsid w:val="00707D97"/>
    <w:rsid w:val="00721633"/>
    <w:rsid w:val="00735B46"/>
    <w:rsid w:val="007566DE"/>
    <w:rsid w:val="00764898"/>
    <w:rsid w:val="00765B3C"/>
    <w:rsid w:val="00766595"/>
    <w:rsid w:val="007709B4"/>
    <w:rsid w:val="00770CC3"/>
    <w:rsid w:val="00784731"/>
    <w:rsid w:val="00793E24"/>
    <w:rsid w:val="00795394"/>
    <w:rsid w:val="00796A9B"/>
    <w:rsid w:val="007B0843"/>
    <w:rsid w:val="007B3573"/>
    <w:rsid w:val="007B65A6"/>
    <w:rsid w:val="007C3B28"/>
    <w:rsid w:val="007D1AB0"/>
    <w:rsid w:val="007D2B4E"/>
    <w:rsid w:val="007D2DA9"/>
    <w:rsid w:val="007D53AC"/>
    <w:rsid w:val="007D54E1"/>
    <w:rsid w:val="007F3E97"/>
    <w:rsid w:val="007F6BF2"/>
    <w:rsid w:val="008062D7"/>
    <w:rsid w:val="00807108"/>
    <w:rsid w:val="00816108"/>
    <w:rsid w:val="0082269C"/>
    <w:rsid w:val="00823EEE"/>
    <w:rsid w:val="00827BAD"/>
    <w:rsid w:val="00831C38"/>
    <w:rsid w:val="00833969"/>
    <w:rsid w:val="00850AEB"/>
    <w:rsid w:val="008510F2"/>
    <w:rsid w:val="0086194E"/>
    <w:rsid w:val="00862CA1"/>
    <w:rsid w:val="00882C3A"/>
    <w:rsid w:val="008841BF"/>
    <w:rsid w:val="008A0DE4"/>
    <w:rsid w:val="008B1B61"/>
    <w:rsid w:val="008B6265"/>
    <w:rsid w:val="008C5052"/>
    <w:rsid w:val="008C57D4"/>
    <w:rsid w:val="008E17F4"/>
    <w:rsid w:val="008E465B"/>
    <w:rsid w:val="008E659D"/>
    <w:rsid w:val="00905F25"/>
    <w:rsid w:val="00920688"/>
    <w:rsid w:val="00927FE4"/>
    <w:rsid w:val="00931B01"/>
    <w:rsid w:val="00932C83"/>
    <w:rsid w:val="00942452"/>
    <w:rsid w:val="009439E6"/>
    <w:rsid w:val="009449B5"/>
    <w:rsid w:val="00945479"/>
    <w:rsid w:val="00950F4C"/>
    <w:rsid w:val="00963A68"/>
    <w:rsid w:val="00972CF0"/>
    <w:rsid w:val="00973B23"/>
    <w:rsid w:val="009807E8"/>
    <w:rsid w:val="009850AE"/>
    <w:rsid w:val="00987A06"/>
    <w:rsid w:val="009921DC"/>
    <w:rsid w:val="0099633C"/>
    <w:rsid w:val="00996C08"/>
    <w:rsid w:val="009B1DDB"/>
    <w:rsid w:val="009D2D2F"/>
    <w:rsid w:val="009D4F3F"/>
    <w:rsid w:val="009D663B"/>
    <w:rsid w:val="009D7C4D"/>
    <w:rsid w:val="009E377A"/>
    <w:rsid w:val="00A26E66"/>
    <w:rsid w:val="00A415CA"/>
    <w:rsid w:val="00A44A1F"/>
    <w:rsid w:val="00A5223E"/>
    <w:rsid w:val="00A52366"/>
    <w:rsid w:val="00A551E1"/>
    <w:rsid w:val="00A6484D"/>
    <w:rsid w:val="00A87C05"/>
    <w:rsid w:val="00A90356"/>
    <w:rsid w:val="00A9386D"/>
    <w:rsid w:val="00AA1EF0"/>
    <w:rsid w:val="00AB6722"/>
    <w:rsid w:val="00AB6CF7"/>
    <w:rsid w:val="00AD157A"/>
    <w:rsid w:val="00AE16CE"/>
    <w:rsid w:val="00AE6889"/>
    <w:rsid w:val="00AF35AB"/>
    <w:rsid w:val="00B00303"/>
    <w:rsid w:val="00B011A2"/>
    <w:rsid w:val="00B04199"/>
    <w:rsid w:val="00B05D31"/>
    <w:rsid w:val="00B16AAF"/>
    <w:rsid w:val="00B16D34"/>
    <w:rsid w:val="00B20826"/>
    <w:rsid w:val="00B21C68"/>
    <w:rsid w:val="00B23E10"/>
    <w:rsid w:val="00B2788C"/>
    <w:rsid w:val="00B41033"/>
    <w:rsid w:val="00B4207E"/>
    <w:rsid w:val="00B4341A"/>
    <w:rsid w:val="00B5008B"/>
    <w:rsid w:val="00B57C9A"/>
    <w:rsid w:val="00B636D1"/>
    <w:rsid w:val="00B74249"/>
    <w:rsid w:val="00B74719"/>
    <w:rsid w:val="00B82525"/>
    <w:rsid w:val="00B94BCA"/>
    <w:rsid w:val="00BE40E0"/>
    <w:rsid w:val="00BF3CC4"/>
    <w:rsid w:val="00C04236"/>
    <w:rsid w:val="00C07951"/>
    <w:rsid w:val="00C24E5D"/>
    <w:rsid w:val="00C305DD"/>
    <w:rsid w:val="00C31E78"/>
    <w:rsid w:val="00C33643"/>
    <w:rsid w:val="00C36BF0"/>
    <w:rsid w:val="00C41308"/>
    <w:rsid w:val="00C4607C"/>
    <w:rsid w:val="00C522F1"/>
    <w:rsid w:val="00C557B5"/>
    <w:rsid w:val="00C55B95"/>
    <w:rsid w:val="00C56598"/>
    <w:rsid w:val="00C5739D"/>
    <w:rsid w:val="00C669AE"/>
    <w:rsid w:val="00C66B64"/>
    <w:rsid w:val="00C720B1"/>
    <w:rsid w:val="00C73BD8"/>
    <w:rsid w:val="00C7420D"/>
    <w:rsid w:val="00C77682"/>
    <w:rsid w:val="00C919B8"/>
    <w:rsid w:val="00C941FF"/>
    <w:rsid w:val="00CA200D"/>
    <w:rsid w:val="00CA7226"/>
    <w:rsid w:val="00CB6CE0"/>
    <w:rsid w:val="00CB6F6C"/>
    <w:rsid w:val="00CC188E"/>
    <w:rsid w:val="00CC68C4"/>
    <w:rsid w:val="00CE0577"/>
    <w:rsid w:val="00CF3D24"/>
    <w:rsid w:val="00CF776E"/>
    <w:rsid w:val="00D10765"/>
    <w:rsid w:val="00D13436"/>
    <w:rsid w:val="00D142C8"/>
    <w:rsid w:val="00D24A1C"/>
    <w:rsid w:val="00D266EF"/>
    <w:rsid w:val="00D27F2D"/>
    <w:rsid w:val="00D3268B"/>
    <w:rsid w:val="00D41390"/>
    <w:rsid w:val="00D5003D"/>
    <w:rsid w:val="00D765DC"/>
    <w:rsid w:val="00DA27B4"/>
    <w:rsid w:val="00DA481B"/>
    <w:rsid w:val="00DA5F83"/>
    <w:rsid w:val="00DB2575"/>
    <w:rsid w:val="00DB7202"/>
    <w:rsid w:val="00DC74C4"/>
    <w:rsid w:val="00DD1610"/>
    <w:rsid w:val="00DD2E62"/>
    <w:rsid w:val="00DD386A"/>
    <w:rsid w:val="00DD6955"/>
    <w:rsid w:val="00DE1EA5"/>
    <w:rsid w:val="00DE3CF9"/>
    <w:rsid w:val="00DE7E7E"/>
    <w:rsid w:val="00DF46B7"/>
    <w:rsid w:val="00E02D1A"/>
    <w:rsid w:val="00E059B9"/>
    <w:rsid w:val="00E10CF0"/>
    <w:rsid w:val="00E14EEA"/>
    <w:rsid w:val="00E15103"/>
    <w:rsid w:val="00E2011E"/>
    <w:rsid w:val="00E206BF"/>
    <w:rsid w:val="00E31D43"/>
    <w:rsid w:val="00E42CC6"/>
    <w:rsid w:val="00E523FA"/>
    <w:rsid w:val="00E66939"/>
    <w:rsid w:val="00E70F7B"/>
    <w:rsid w:val="00E72365"/>
    <w:rsid w:val="00E77818"/>
    <w:rsid w:val="00E77897"/>
    <w:rsid w:val="00E8059C"/>
    <w:rsid w:val="00E96BBF"/>
    <w:rsid w:val="00EA0E2E"/>
    <w:rsid w:val="00EA2415"/>
    <w:rsid w:val="00EA4675"/>
    <w:rsid w:val="00EB4765"/>
    <w:rsid w:val="00EC11EE"/>
    <w:rsid w:val="00EC1A74"/>
    <w:rsid w:val="00EC265B"/>
    <w:rsid w:val="00EC52A9"/>
    <w:rsid w:val="00EC76F0"/>
    <w:rsid w:val="00EC794B"/>
    <w:rsid w:val="00ED7719"/>
    <w:rsid w:val="00EE4305"/>
    <w:rsid w:val="00EE5126"/>
    <w:rsid w:val="00EF42E7"/>
    <w:rsid w:val="00F011D6"/>
    <w:rsid w:val="00F013B0"/>
    <w:rsid w:val="00F04706"/>
    <w:rsid w:val="00F154CC"/>
    <w:rsid w:val="00F17EB4"/>
    <w:rsid w:val="00F21E58"/>
    <w:rsid w:val="00F22DAD"/>
    <w:rsid w:val="00F36C0F"/>
    <w:rsid w:val="00F41ED5"/>
    <w:rsid w:val="00F44F4B"/>
    <w:rsid w:val="00F46678"/>
    <w:rsid w:val="00F47001"/>
    <w:rsid w:val="00F47373"/>
    <w:rsid w:val="00F57BEC"/>
    <w:rsid w:val="00F77B47"/>
    <w:rsid w:val="00F97E20"/>
    <w:rsid w:val="00FA0723"/>
    <w:rsid w:val="00FB69AA"/>
    <w:rsid w:val="00FD5C50"/>
    <w:rsid w:val="00FE2646"/>
    <w:rsid w:val="00FE48C7"/>
    <w:rsid w:val="00FF1311"/>
    <w:rsid w:val="00FF5036"/>
    <w:rsid w:val="00FF68C2"/>
    <w:rsid w:val="04253E7E"/>
    <w:rsid w:val="0B151F94"/>
    <w:rsid w:val="0FC51452"/>
    <w:rsid w:val="2EDE46BF"/>
    <w:rsid w:val="3A5C6FCE"/>
    <w:rsid w:val="3E2363F4"/>
    <w:rsid w:val="49EC1871"/>
    <w:rsid w:val="50A270F1"/>
    <w:rsid w:val="5BB6927F"/>
    <w:rsid w:val="7054D789"/>
    <w:rsid w:val="7B7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53FA"/>
  <w15:chartTrackingRefBased/>
  <w15:docId w15:val="{8A9B2D1E-4205-48CE-BCB2-7F016A4B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FE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08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9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4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4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4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78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E4"/>
  </w:style>
  <w:style w:type="paragraph" w:styleId="Footer">
    <w:name w:val="footer"/>
    <w:basedOn w:val="Normal"/>
    <w:link w:val="FooterChar"/>
    <w:uiPriority w:val="99"/>
    <w:unhideWhenUsed/>
    <w:rsid w:val="0060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7737</Characters>
  <Application>Microsoft Office Word</Application>
  <DocSecurity>0</DocSecurity>
  <Lines>64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Krčál</dc:creator>
  <cp:keywords/>
  <dc:description/>
  <cp:lastModifiedBy>Vondráček, Štěpán</cp:lastModifiedBy>
  <cp:revision>109</cp:revision>
  <cp:lastPrinted>2021-11-19T08:37:00Z</cp:lastPrinted>
  <dcterms:created xsi:type="dcterms:W3CDTF">2022-09-30T10:32:00Z</dcterms:created>
  <dcterms:modified xsi:type="dcterms:W3CDTF">2022-10-11T08:38:00Z</dcterms:modified>
</cp:coreProperties>
</file>